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57A4E" w14:textId="05CB1C27" w:rsidR="003A3E83" w:rsidRDefault="003A3E83">
      <w:pPr>
        <w:rPr>
          <w:ins w:id="0" w:author="Mgr. Jana Uramová, PhD." w:date="2018-02-23T16:15:00Z"/>
          <w:rFonts w:cstheme="minorHAnsi"/>
          <w:lang w:val="sk-SK"/>
        </w:rPr>
      </w:pPr>
      <w:ins w:id="1" w:author="Mgr. Jana Uramová, PhD." w:date="2018-02-23T16:15:00Z">
        <w:r w:rsidRPr="003A3E83">
          <w:rPr>
            <w:rFonts w:cstheme="minorHAnsi"/>
            <w:lang w:val="sk-SK"/>
          </w:rPr>
          <w:t>https://www.cisco.com/c/en/us/support/docs/wan/point-to-point-protocol-ppp/25647-understanding-ppp-chap.html</w:t>
        </w:r>
      </w:ins>
    </w:p>
    <w:p w14:paraId="2C078E63" w14:textId="5CB4B80C" w:rsidR="00634FF1" w:rsidRPr="00A0312E" w:rsidRDefault="027E5379">
      <w:p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>Topológia</w:t>
      </w:r>
      <w:r w:rsidR="00D238AF" w:rsidRPr="00A0312E">
        <w:rPr>
          <w:rFonts w:cstheme="minorHAnsi"/>
          <w:lang w:val="sk-SK"/>
        </w:rPr>
        <w:t>:</w:t>
      </w:r>
    </w:p>
    <w:p w14:paraId="52702EC8" w14:textId="310AAFCC" w:rsidR="009C68C2" w:rsidRPr="00A0312E" w:rsidRDefault="00984AB8">
      <w:pPr>
        <w:rPr>
          <w:rFonts w:cstheme="minorHAnsi"/>
          <w:lang w:val="sk-SK"/>
        </w:rPr>
      </w:pPr>
      <w:r w:rsidRPr="00AF0804">
        <w:rPr>
          <w:rFonts w:cstheme="minorHAnsi"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DEDCDA" wp14:editId="7D57E686">
                <wp:simplePos x="0" y="0"/>
                <wp:positionH relativeFrom="margin">
                  <wp:posOffset>851042</wp:posOffset>
                </wp:positionH>
                <wp:positionV relativeFrom="margin">
                  <wp:posOffset>3012904</wp:posOffset>
                </wp:positionV>
                <wp:extent cx="396910" cy="200967"/>
                <wp:effectExtent l="0" t="0" r="2222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10" cy="200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5BB81" w14:textId="754A690A" w:rsidR="00AF0804" w:rsidRPr="00AF0804" w:rsidRDefault="00AF080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AF0804">
                              <w:rPr>
                                <w:b/>
                                <w:sz w:val="16"/>
                              </w:rPr>
                              <w:t>S1/0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EDC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pt;margin-top:237.25pt;width:31.25pt;height:1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" strokecolor="white [3212]">
                <v:textbox>
                  <w:txbxContent>
                    <w:p w14:paraId="2645BB81" w14:textId="754A690A" w:rsidR="00AF0804" w:rsidRPr="00AF0804" w:rsidRDefault="00AF0804">
                      <w:pPr>
                        <w:rPr>
                          <w:b/>
                          <w:sz w:val="16"/>
                        </w:rPr>
                      </w:pPr>
                      <w:r w:rsidRPr="00AF0804">
                        <w:rPr>
                          <w:b/>
                          <w:sz w:val="16"/>
                        </w:rPr>
                        <w:t>S1/0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07905" w:rsidRPr="00AF0804">
        <w:rPr>
          <w:rFonts w:cstheme="minorHAnsi"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2E7CA4" wp14:editId="78B89E0D">
                <wp:simplePos x="0" y="0"/>
                <wp:positionH relativeFrom="margin">
                  <wp:posOffset>1739900</wp:posOffset>
                </wp:positionH>
                <wp:positionV relativeFrom="margin">
                  <wp:posOffset>2254089</wp:posOffset>
                </wp:positionV>
                <wp:extent cx="396910" cy="200967"/>
                <wp:effectExtent l="0" t="0" r="22225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10" cy="200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49379" w14:textId="13A30740" w:rsidR="00AF0804" w:rsidRPr="00AF0804" w:rsidRDefault="00AF0804" w:rsidP="00AF080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AF0804">
                              <w:rPr>
                                <w:b/>
                                <w:sz w:val="16"/>
                              </w:rPr>
                              <w:t>S1/</w:t>
                            </w:r>
                            <w:r>
                              <w:rPr>
                                <w:b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E7C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pt;margin-top:177.5pt;width:31.25pt;height:1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" strokecolor="white [3212]">
                <v:textbox>
                  <w:txbxContent>
                    <w:p w14:paraId="6DA49379" w14:textId="13A30740" w:rsidR="00AF0804" w:rsidRPr="00AF0804" w:rsidRDefault="00AF0804" w:rsidP="00AF0804">
                      <w:pPr>
                        <w:rPr>
                          <w:b/>
                          <w:sz w:val="16"/>
                        </w:rPr>
                      </w:pPr>
                      <w:r w:rsidRPr="00AF0804">
                        <w:rPr>
                          <w:b/>
                          <w:sz w:val="16"/>
                        </w:rPr>
                        <w:t>S1/</w:t>
                      </w:r>
                      <w:r>
                        <w:rPr>
                          <w:b/>
                          <w:sz w:val="16"/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07905" w:rsidRPr="00AF0804">
        <w:rPr>
          <w:rFonts w:cstheme="minorHAnsi"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5D2E70" wp14:editId="54F6A5F6">
                <wp:simplePos x="0" y="0"/>
                <wp:positionH relativeFrom="margin">
                  <wp:posOffset>783116</wp:posOffset>
                </wp:positionH>
                <wp:positionV relativeFrom="margin">
                  <wp:posOffset>1396697</wp:posOffset>
                </wp:positionV>
                <wp:extent cx="396910" cy="200967"/>
                <wp:effectExtent l="0" t="0" r="22225" b="279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10" cy="200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45CD1" w14:textId="6300BA2C" w:rsidR="00AF0804" w:rsidRPr="00AF0804" w:rsidRDefault="00AF0804" w:rsidP="00AF080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AF0804">
                              <w:rPr>
                                <w:b/>
                                <w:sz w:val="16"/>
                              </w:rPr>
                              <w:t>S1/</w:t>
                            </w:r>
                            <w:r>
                              <w:rPr>
                                <w:b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2E70" id="Text Box 4" o:spid="_x0000_s1027" type="#_x0000_t202" style="position:absolute;margin-left:61.65pt;margin-top:110pt;width:31.25pt;height:1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" strokecolor="white [3212]">
                <v:textbox>
                  <w:txbxContent>
                    <w:p w14:paraId="5CA45CD1" w14:textId="6300BA2C" w:rsidR="00AF0804" w:rsidRPr="00AF0804" w:rsidRDefault="00AF0804" w:rsidP="00AF0804">
                      <w:pPr>
                        <w:rPr>
                          <w:b/>
                          <w:sz w:val="16"/>
                        </w:rPr>
                      </w:pPr>
                      <w:r w:rsidRPr="00AF0804">
                        <w:rPr>
                          <w:b/>
                          <w:sz w:val="16"/>
                        </w:rPr>
                        <w:t>S1/</w:t>
                      </w:r>
                      <w:r>
                        <w:rPr>
                          <w:b/>
                          <w:sz w:val="16"/>
                        </w:rPr>
                        <w:t>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07905" w:rsidRPr="00AF0804">
        <w:rPr>
          <w:rFonts w:cstheme="minorHAnsi"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67CAE6" wp14:editId="588C1247">
                <wp:simplePos x="0" y="0"/>
                <wp:positionH relativeFrom="margin">
                  <wp:posOffset>-71613</wp:posOffset>
                </wp:positionH>
                <wp:positionV relativeFrom="margin">
                  <wp:posOffset>2264704</wp:posOffset>
                </wp:positionV>
                <wp:extent cx="396910" cy="200967"/>
                <wp:effectExtent l="0" t="0" r="22225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10" cy="200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6540" w14:textId="77777777" w:rsidR="00AF0804" w:rsidRPr="00AF0804" w:rsidRDefault="00AF0804" w:rsidP="00AF080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AF0804">
                              <w:rPr>
                                <w:b/>
                                <w:sz w:val="16"/>
                              </w:rPr>
                              <w:t>S1/</w:t>
                            </w:r>
                            <w:r>
                              <w:rPr>
                                <w:b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CAE6" id="Text Box 3" o:spid="_x0000_s1029" type="#_x0000_t202" style="position:absolute;margin-left:-5.65pt;margin-top:178.3pt;width:31.25pt;height:1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" strokecolor="white [3212]">
                <v:textbox>
                  <w:txbxContent>
                    <w:p w14:paraId="15BD6540" w14:textId="77777777" w:rsidR="00AF0804" w:rsidRPr="00AF0804" w:rsidRDefault="00AF0804" w:rsidP="00AF0804">
                      <w:pPr>
                        <w:rPr>
                          <w:b/>
                          <w:sz w:val="16"/>
                        </w:rPr>
                      </w:pPr>
                      <w:r w:rsidRPr="00AF0804">
                        <w:rPr>
                          <w:b/>
                          <w:sz w:val="16"/>
                        </w:rPr>
                        <w:t>S1/</w:t>
                      </w:r>
                      <w:r>
                        <w:rPr>
                          <w:b/>
                          <w:sz w:val="16"/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C68C2" w:rsidRPr="00A0312E">
        <w:rPr>
          <w:rFonts w:cstheme="minorHAnsi"/>
          <w:noProof/>
          <w:lang w:val="sk-SK" w:eastAsia="sk-SK"/>
        </w:rPr>
        <w:drawing>
          <wp:inline distT="0" distB="0" distL="0" distR="0" wp14:anchorId="3F509026" wp14:editId="210E70D3">
            <wp:extent cx="1981200" cy="2417192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2567" cy="24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5AF3" w14:textId="77777777" w:rsidR="003361A1" w:rsidRPr="003361A1" w:rsidRDefault="039B7869" w:rsidP="363A406D">
      <w:pPr>
        <w:pStyle w:val="Odsekzoznamu"/>
        <w:numPr>
          <w:ilvl w:val="0"/>
          <w:numId w:val="4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Je emulovaná v nástroji </w:t>
      </w:r>
      <w:r w:rsidR="003361A1">
        <w:rPr>
          <w:rFonts w:cstheme="minorHAnsi"/>
          <w:lang w:val="sk-SK"/>
        </w:rPr>
        <w:t>Dynamips</w:t>
      </w:r>
      <w:r w:rsidR="003361A1">
        <w:rPr>
          <w:rFonts w:cstheme="minorHAnsi"/>
        </w:rPr>
        <w:t xml:space="preserve">/Dynagen </w:t>
      </w:r>
    </w:p>
    <w:p w14:paraId="7ABD0D8F" w14:textId="10E82E00" w:rsidR="027E5379" w:rsidRPr="00A0312E" w:rsidRDefault="003361A1" w:rsidP="003361A1">
      <w:pPr>
        <w:pStyle w:val="Odsekzoznamu"/>
        <w:numPr>
          <w:ilvl w:val="1"/>
          <w:numId w:val="4"/>
        </w:numPr>
        <w:rPr>
          <w:rFonts w:eastAsiaTheme="minorEastAsia" w:cstheme="minorHAnsi"/>
          <w:lang w:val="sk-SK"/>
        </w:rPr>
      </w:pPr>
      <w:r>
        <w:rPr>
          <w:rFonts w:cstheme="minorHAnsi"/>
        </w:rPr>
        <w:t>(Pozn.: doma by ste mo</w:t>
      </w:r>
      <w:bookmarkStart w:id="2" w:name="_GoBack"/>
      <w:bookmarkEnd w:id="2"/>
      <w:r>
        <w:rPr>
          <w:rFonts w:cstheme="minorHAnsi"/>
        </w:rPr>
        <w:t>hli pracova</w:t>
      </w:r>
      <w:r>
        <w:rPr>
          <w:rFonts w:cstheme="minorHAnsi"/>
          <w:lang w:val="sk-SK"/>
        </w:rPr>
        <w:t>ť v grafickej nadstavbe napr. v GNS3</w:t>
      </w:r>
      <w:r>
        <w:rPr>
          <w:rFonts w:cstheme="minorHAnsi"/>
        </w:rPr>
        <w:t>)</w:t>
      </w:r>
    </w:p>
    <w:p w14:paraId="3435FDE1" w14:textId="22B8A71B" w:rsidR="027E5379" w:rsidRPr="00A0312E" w:rsidRDefault="039B7869" w:rsidP="363A406D">
      <w:pPr>
        <w:pStyle w:val="Odsekzoznamu"/>
        <w:numPr>
          <w:ilvl w:val="0"/>
          <w:numId w:val="4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Topológiu rieši dvojica</w:t>
      </w:r>
    </w:p>
    <w:p w14:paraId="0CB4EE2A" w14:textId="27DECEE3" w:rsidR="00A4590A" w:rsidRPr="00A0312E" w:rsidRDefault="039B7869" w:rsidP="00A4590A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sk-SK"/>
        </w:rPr>
      </w:pPr>
      <w:r w:rsidRPr="00A0312E">
        <w:rPr>
          <w:rFonts w:cstheme="minorHAnsi"/>
          <w:lang w:val="sk-SK"/>
        </w:rPr>
        <w:t>Pre prístup na konzolu svojich smerovačov použite putty:</w:t>
      </w:r>
      <w:r w:rsidR="00DE19D8" w:rsidRPr="00A0312E">
        <w:rPr>
          <w:rFonts w:cstheme="minorHAnsi"/>
          <w:lang w:val="sk-SK"/>
        </w:rPr>
        <w:t xml:space="preserve"> </w:t>
      </w:r>
      <w:r w:rsidR="008A7A2B" w:rsidRPr="00A0312E">
        <w:rPr>
          <w:rFonts w:eastAsia="Times New Roman" w:cstheme="minorHAnsi"/>
          <w:color w:val="000000"/>
          <w:shd w:val="clear" w:color="auto" w:fill="FAFAFA"/>
          <w:lang w:val="sk-SK"/>
        </w:rPr>
        <w:t xml:space="preserve">telnet </w:t>
      </w:r>
      <w:r w:rsidR="008A7A2B" w:rsidRPr="00374311">
        <w:rPr>
          <w:rFonts w:eastAsia="Times New Roman" w:cstheme="minorHAnsi"/>
          <w:b/>
          <w:color w:val="000000"/>
          <w:shd w:val="clear" w:color="auto" w:fill="FAFAFA"/>
          <w:lang w:val="sk-SK"/>
        </w:rPr>
        <w:t>158.193.152.41</w:t>
      </w:r>
      <w:r w:rsidR="008A7A2B" w:rsidRPr="00A0312E">
        <w:rPr>
          <w:rFonts w:eastAsia="Times New Roman" w:cstheme="minorHAnsi"/>
          <w:color w:val="000000"/>
          <w:shd w:val="clear" w:color="auto" w:fill="FAFAFA"/>
          <w:lang w:val="sk-SK"/>
        </w:rPr>
        <w:t xml:space="preserve">, </w:t>
      </w:r>
      <w:r w:rsidR="00DE19D8" w:rsidRPr="00A0312E">
        <w:rPr>
          <w:rFonts w:eastAsia="Times New Roman" w:cstheme="minorHAnsi"/>
          <w:color w:val="000000"/>
          <w:shd w:val="clear" w:color="auto" w:fill="FAFAFA"/>
          <w:lang w:val="sk-SK"/>
        </w:rPr>
        <w:t>port zmeňte na</w:t>
      </w:r>
      <w:r w:rsidR="008A7A2B" w:rsidRPr="00A0312E">
        <w:rPr>
          <w:rFonts w:eastAsia="Times New Roman" w:cstheme="minorHAnsi"/>
          <w:color w:val="000000"/>
          <w:shd w:val="clear" w:color="auto" w:fill="FAFAFA"/>
          <w:lang w:val="sk-SK"/>
        </w:rPr>
        <w:t>: 60#@ (# je číslo skupiny, @ je číslo smerovača, t.j. 1, 2, 3 alebo 4)</w:t>
      </w:r>
    </w:p>
    <w:p w14:paraId="00AC1A74" w14:textId="77777777" w:rsidR="00A4590A" w:rsidRPr="00A0312E" w:rsidRDefault="008A7A2B" w:rsidP="00A4590A">
      <w:pPr>
        <w:pStyle w:val="Odsekzoznamu"/>
        <w:numPr>
          <w:ilvl w:val="1"/>
          <w:numId w:val="4"/>
        </w:numPr>
        <w:spacing w:after="0" w:line="240" w:lineRule="auto"/>
        <w:rPr>
          <w:rFonts w:eastAsia="Times New Roman" w:cstheme="minorHAnsi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pre skupinu 1: 6011, 6012, 6013. 6014</w:t>
      </w:r>
    </w:p>
    <w:p w14:paraId="1E0A71B7" w14:textId="77777777" w:rsidR="00A4590A" w:rsidRPr="00A0312E" w:rsidRDefault="008A7A2B" w:rsidP="00A4590A">
      <w:pPr>
        <w:pStyle w:val="Odsekzoznamu"/>
        <w:numPr>
          <w:ilvl w:val="1"/>
          <w:numId w:val="4"/>
        </w:numPr>
        <w:spacing w:after="0" w:line="240" w:lineRule="auto"/>
        <w:rPr>
          <w:rFonts w:eastAsia="Times New Roman" w:cstheme="minorHAnsi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pre skupinu 2: 6021, 6022, 6023, 6024</w:t>
      </w:r>
    </w:p>
    <w:p w14:paraId="550BA3CD" w14:textId="1A1B2295" w:rsidR="008A7A2B" w:rsidRPr="00A0312E" w:rsidRDefault="008A7A2B" w:rsidP="00A4590A">
      <w:pPr>
        <w:pStyle w:val="Odsekzoznamu"/>
        <w:numPr>
          <w:ilvl w:val="1"/>
          <w:numId w:val="4"/>
        </w:numPr>
        <w:spacing w:after="0" w:line="240" w:lineRule="auto"/>
        <w:rPr>
          <w:rFonts w:eastAsia="Times New Roman" w:cstheme="minorHAnsi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...atď.</w:t>
      </w:r>
    </w:p>
    <w:p w14:paraId="72637929" w14:textId="1A869BFF" w:rsidR="027E5379" w:rsidRPr="00A0312E" w:rsidRDefault="039B7869" w:rsidP="027E5379">
      <w:p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>Postup:</w:t>
      </w:r>
    </w:p>
    <w:p w14:paraId="042F8E44" w14:textId="06630EF8" w:rsidR="027E5379" w:rsidRPr="00A0312E" w:rsidRDefault="039B7869" w:rsidP="363A406D">
      <w:pPr>
        <w:pStyle w:val="Odsekzoznamu"/>
        <w:numPr>
          <w:ilvl w:val="0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Základná konfigurácia:</w:t>
      </w:r>
    </w:p>
    <w:p w14:paraId="27E1343D" w14:textId="77777777" w:rsidR="007A6E07" w:rsidRPr="00A0312E" w:rsidRDefault="039B7869" w:rsidP="00D21C6A">
      <w:pPr>
        <w:pStyle w:val="Odsekzoznamu"/>
        <w:numPr>
          <w:ilvl w:val="1"/>
          <w:numId w:val="7"/>
        </w:numPr>
        <w:shd w:val="clear" w:color="auto" w:fill="FAFAFA"/>
        <w:spacing w:after="0" w:line="240" w:lineRule="auto"/>
        <w:ind w:right="240"/>
        <w:rPr>
          <w:rFonts w:eastAsia="Times New Roman" w:cstheme="minorHAnsi"/>
          <w:color w:val="000000"/>
          <w:lang w:val="sk-SK"/>
        </w:rPr>
      </w:pPr>
      <w:r w:rsidRPr="00A0312E">
        <w:rPr>
          <w:rFonts w:cstheme="minorHAnsi"/>
          <w:lang w:val="sk-SK"/>
        </w:rPr>
        <w:t xml:space="preserve">Hostname na všetkých smerovačoch zvoľte </w:t>
      </w:r>
      <w:r w:rsidR="007A6E07" w:rsidRPr="00A0312E">
        <w:rPr>
          <w:rFonts w:eastAsia="Times New Roman" w:cstheme="minorHAnsi"/>
          <w:color w:val="000000"/>
          <w:shd w:val="clear" w:color="auto" w:fill="FAFAFA"/>
          <w:lang w:val="sk-SK"/>
        </w:rPr>
        <w:t>#R@ (# je číslo skupiny, @ je číslo smerovača, t.j. 1, 2, 3 alebo 4)</w:t>
      </w:r>
    </w:p>
    <w:p w14:paraId="36151491" w14:textId="77777777" w:rsidR="00D21C6A" w:rsidRPr="00A0312E" w:rsidRDefault="007A6E07" w:rsidP="00D21C6A">
      <w:pPr>
        <w:pStyle w:val="Odsekzoznamu"/>
        <w:numPr>
          <w:ilvl w:val="2"/>
          <w:numId w:val="7"/>
        </w:numPr>
        <w:shd w:val="clear" w:color="auto" w:fill="FAFAFA"/>
        <w:spacing w:after="0" w:line="240" w:lineRule="auto"/>
        <w:ind w:right="240"/>
        <w:rPr>
          <w:rFonts w:eastAsia="Times New Roman" w:cstheme="minorHAnsi"/>
          <w:color w:val="000000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1R1, 1R2, 1R3, 1R4</w:t>
      </w:r>
    </w:p>
    <w:p w14:paraId="343D333F" w14:textId="77777777" w:rsidR="00D21C6A" w:rsidRPr="00A0312E" w:rsidRDefault="007A6E07" w:rsidP="00D21C6A">
      <w:pPr>
        <w:pStyle w:val="Odsekzoznamu"/>
        <w:numPr>
          <w:ilvl w:val="2"/>
          <w:numId w:val="7"/>
        </w:numPr>
        <w:shd w:val="clear" w:color="auto" w:fill="FAFAFA"/>
        <w:spacing w:after="0" w:line="240" w:lineRule="auto"/>
        <w:ind w:right="240"/>
        <w:rPr>
          <w:rFonts w:eastAsia="Times New Roman" w:cstheme="minorHAnsi"/>
          <w:color w:val="000000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R1, 2R2, 2R3, 2R4</w:t>
      </w:r>
    </w:p>
    <w:p w14:paraId="76FFF250" w14:textId="006EC30B" w:rsidR="007A6E07" w:rsidRPr="00A0312E" w:rsidRDefault="007A6E07" w:rsidP="00D21C6A">
      <w:pPr>
        <w:pStyle w:val="Odsekzoznamu"/>
        <w:numPr>
          <w:ilvl w:val="2"/>
          <w:numId w:val="7"/>
        </w:numPr>
        <w:shd w:val="clear" w:color="auto" w:fill="FAFAFA"/>
        <w:spacing w:after="0" w:line="240" w:lineRule="auto"/>
        <w:ind w:right="240"/>
        <w:rPr>
          <w:rFonts w:eastAsia="Times New Roman" w:cstheme="minorHAnsi"/>
          <w:color w:val="000000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...atď.</w:t>
      </w:r>
    </w:p>
    <w:p w14:paraId="501909F8" w14:textId="0C25237D" w:rsidR="001F07DD" w:rsidRPr="001F07DD" w:rsidRDefault="001F07DD" w:rsidP="00D21C6A">
      <w:pPr>
        <w:pStyle w:val="Odsekzoznamu"/>
        <w:numPr>
          <w:ilvl w:val="1"/>
          <w:numId w:val="7"/>
        </w:numPr>
        <w:rPr>
          <w:rFonts w:eastAsiaTheme="minorEastAsia" w:cstheme="minorHAnsi"/>
          <w:lang w:val="sk-SK"/>
        </w:rPr>
      </w:pPr>
      <w:r>
        <w:rPr>
          <w:rFonts w:eastAsiaTheme="minorEastAsia" w:cstheme="minorHAnsi"/>
          <w:lang w:val="sk-SK"/>
        </w:rPr>
        <w:t>Pre synchroni</w:t>
      </w:r>
      <w:r>
        <w:rPr>
          <w:rFonts w:eastAsiaTheme="minorEastAsia" w:cstheme="minorHAnsi"/>
        </w:rPr>
        <w:t>záciu hlášok posielaných smerovačom (napr. výstup debugovania) s príkazmi, ktoré zadávate do konzoly ako admin, nastavte: logging synchronous, pre konzolovú linku: line con 0</w:t>
      </w:r>
    </w:p>
    <w:p w14:paraId="16BF5D13" w14:textId="11885639" w:rsidR="027E5379" w:rsidRPr="00A0312E" w:rsidRDefault="00D21C6A" w:rsidP="00D21C6A">
      <w:pPr>
        <w:pStyle w:val="Odsekzoznamu"/>
        <w:numPr>
          <w:ilvl w:val="1"/>
          <w:numId w:val="7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N</w:t>
      </w:r>
      <w:r w:rsidR="039B7869" w:rsidRPr="00A0312E">
        <w:rPr>
          <w:rFonts w:cstheme="minorHAnsi"/>
          <w:lang w:val="sk-SK"/>
        </w:rPr>
        <w:t>akonfigur</w:t>
      </w:r>
      <w:r w:rsidR="003361A1">
        <w:rPr>
          <w:rFonts w:cstheme="minorHAnsi"/>
          <w:lang w:val="sk-SK"/>
        </w:rPr>
        <w:t>ujte všetky sériové rozhrania</w:t>
      </w:r>
      <w:r w:rsidR="039B7869" w:rsidRPr="00A0312E">
        <w:rPr>
          <w:rFonts w:cstheme="minorHAnsi"/>
          <w:lang w:val="sk-SK"/>
        </w:rPr>
        <w:t xml:space="preserve"> smerovačoch, aj loopbacky</w:t>
      </w:r>
      <w:r w:rsidR="00C34D37" w:rsidRPr="00A0312E">
        <w:rPr>
          <w:rFonts w:cstheme="minorHAnsi"/>
          <w:lang w:val="sk-SK"/>
        </w:rPr>
        <w:t xml:space="preserve"> nasledovne</w:t>
      </w:r>
      <w:r w:rsidR="039B7869" w:rsidRPr="00A0312E">
        <w:rPr>
          <w:rFonts w:cstheme="minorHAnsi"/>
          <w:lang w:val="sk-SK"/>
        </w:rPr>
        <w:t>:</w:t>
      </w:r>
    </w:p>
    <w:p w14:paraId="4F2620F3" w14:textId="77777777" w:rsidR="003361A1" w:rsidRPr="003361A1" w:rsidRDefault="003361A1" w:rsidP="00DE27B2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Smerom k učiteľskému smerovaču použite:</w:t>
      </w:r>
    </w:p>
    <w:p w14:paraId="3728E4EF" w14:textId="00F145FC" w:rsidR="003361A1" w:rsidRPr="003361A1" w:rsidRDefault="003361A1" w:rsidP="003361A1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Na R1: 192.168.#1.1/24 (# je číslo skupiny, R-Ucitel je .254, zatiaľ bude up, down)</w:t>
      </w:r>
    </w:p>
    <w:p w14:paraId="579FD1E2" w14:textId="431672BE" w:rsidR="003361A1" w:rsidRPr="003361A1" w:rsidRDefault="003361A1" w:rsidP="003361A1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Na R2: 192.168.#2.2/24 (# je číslo skupiny, R-Ucitel je .254, zatiaľ bude up, down)</w:t>
      </w:r>
    </w:p>
    <w:p w14:paraId="5864B18B" w14:textId="06486DD7" w:rsidR="00D96F25" w:rsidRPr="00DE27B2" w:rsidRDefault="003361A1" w:rsidP="00DE27B2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Medzi vašimi smerovačmi p</w:t>
      </w:r>
      <w:r w:rsidR="039B7869" w:rsidRPr="00DE27B2">
        <w:rPr>
          <w:rFonts w:cstheme="minorHAnsi"/>
          <w:lang w:val="sk-SK"/>
        </w:rPr>
        <w:t xml:space="preserve">oužite </w:t>
      </w:r>
      <w:r w:rsidR="00A0312E" w:rsidRPr="00DE27B2">
        <w:rPr>
          <w:rFonts w:cstheme="minorHAnsi"/>
          <w:lang w:val="sk-SK"/>
        </w:rPr>
        <w:t>IPv4 adresný rozsah</w:t>
      </w:r>
      <w:r w:rsidR="00DE27B2" w:rsidRPr="00DE27B2">
        <w:rPr>
          <w:rFonts w:cstheme="minorHAnsi"/>
          <w:lang w:val="sk-SK"/>
        </w:rPr>
        <w:t xml:space="preserve"> </w:t>
      </w:r>
      <w:r w:rsidR="00D96F25" w:rsidRPr="00DE27B2">
        <w:rPr>
          <w:rFonts w:cstheme="minorHAnsi"/>
          <w:lang w:val="sk-SK"/>
        </w:rPr>
        <w:t>10</w:t>
      </w:r>
      <w:r w:rsidR="00A0312E" w:rsidRPr="00DE27B2">
        <w:rPr>
          <w:rFonts w:cstheme="minorHAnsi"/>
          <w:lang w:val="sk-SK"/>
        </w:rPr>
        <w:t>.#</w:t>
      </w:r>
      <w:r w:rsidR="00534862" w:rsidRPr="00DE27B2">
        <w:rPr>
          <w:rFonts w:cstheme="minorHAnsi"/>
          <w:lang w:val="sk-SK"/>
        </w:rPr>
        <w:t>.</w:t>
      </w:r>
      <w:r w:rsidR="00A0312E" w:rsidRPr="00DE27B2">
        <w:rPr>
          <w:rFonts w:cstheme="minorHAnsi"/>
          <w:lang w:val="sk-SK"/>
        </w:rPr>
        <w:t>0</w:t>
      </w:r>
      <w:r w:rsidR="00534862" w:rsidRPr="00DE27B2">
        <w:rPr>
          <w:rFonts w:cstheme="minorHAnsi"/>
          <w:lang w:val="sk-SK"/>
        </w:rPr>
        <w:t>.0/</w:t>
      </w:r>
      <w:r w:rsidR="00A0312E" w:rsidRPr="00DE27B2">
        <w:rPr>
          <w:rFonts w:cstheme="minorHAnsi"/>
          <w:lang w:val="sk-SK"/>
        </w:rPr>
        <w:t>16 (# je číslo skupiny)</w:t>
      </w:r>
      <w:r>
        <w:rPr>
          <w:rFonts w:cstheme="minorHAnsi"/>
          <w:lang w:val="sk-SK"/>
        </w:rPr>
        <w:t>:</w:t>
      </w:r>
    </w:p>
    <w:p w14:paraId="16D1105E" w14:textId="65067673" w:rsidR="003361A1" w:rsidRPr="003361A1" w:rsidRDefault="00DE27B2" w:rsidP="000B780F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3361A1">
        <w:rPr>
          <w:rFonts w:eastAsiaTheme="minorEastAsia" w:cstheme="minorHAnsi"/>
          <w:lang w:val="sk-SK"/>
        </w:rPr>
        <w:lastRenderedPageBreak/>
        <w:t xml:space="preserve">Subsieťujte si podľa potreby </w:t>
      </w:r>
      <w:r w:rsidR="003361A1">
        <w:rPr>
          <w:rFonts w:eastAsiaTheme="minorEastAsia" w:cstheme="minorHAnsi"/>
          <w:lang w:val="sk-SK"/>
        </w:rPr>
        <w:t xml:space="preserve"> - návrh je na tabuli</w:t>
      </w:r>
    </w:p>
    <w:p w14:paraId="28486C4B" w14:textId="0D652F8E" w:rsidR="039B7869" w:rsidRPr="00A0312E" w:rsidRDefault="005F704E" w:rsidP="039B7869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 xml:space="preserve">Nastavte clock rate </w:t>
      </w:r>
      <w:r w:rsidR="039B7869" w:rsidRPr="00A0312E">
        <w:rPr>
          <w:rFonts w:cstheme="minorHAnsi"/>
          <w:lang w:val="sk-SK"/>
        </w:rPr>
        <w:t>(</w:t>
      </w:r>
      <w:r>
        <w:rPr>
          <w:rFonts w:cstheme="minorHAnsi"/>
          <w:lang w:val="sk-SK"/>
        </w:rPr>
        <w:t xml:space="preserve">v Dynamipse je sériová linka emulovaná, a oba konce uvidíte ako DCE - </w:t>
      </w:r>
      <w:r w:rsidR="039B7869" w:rsidRPr="00A0312E">
        <w:rPr>
          <w:rFonts w:cstheme="minorHAnsi"/>
          <w:lang w:val="sk-SK"/>
        </w:rPr>
        <w:t xml:space="preserve">sh controllers serial...) </w:t>
      </w:r>
      <w:r>
        <w:rPr>
          <w:rFonts w:cstheme="minorHAnsi"/>
          <w:lang w:val="sk-SK"/>
        </w:rPr>
        <w:t xml:space="preserve">s kľudom na oboch stranách na rýchlosť </w:t>
      </w:r>
      <w:r w:rsidR="039B7869" w:rsidRPr="00A0312E">
        <w:rPr>
          <w:rFonts w:cstheme="minorHAnsi"/>
          <w:lang w:val="sk-SK"/>
        </w:rPr>
        <w:t xml:space="preserve"> 8000000 bps (</w:t>
      </w:r>
      <w:r w:rsidR="00A0312E" w:rsidRPr="00A0312E">
        <w:rPr>
          <w:rFonts w:cstheme="minorHAnsi"/>
          <w:lang w:val="sk-SK"/>
        </w:rPr>
        <w:t>od</w:t>
      </w:r>
      <w:r w:rsidR="039B7869" w:rsidRPr="00A0312E">
        <w:rPr>
          <w:rFonts w:cstheme="minorHAnsi"/>
          <w:lang w:val="sk-SK"/>
        </w:rPr>
        <w:t>sledujte zaokrúhlenie na najbližšie možné číslo)</w:t>
      </w:r>
    </w:p>
    <w:p w14:paraId="46E1083B" w14:textId="1435D7A4" w:rsidR="039B7869" w:rsidRPr="00A0312E" w:rsidRDefault="039B7869" w:rsidP="039B7869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Všimnite si bandwidth na sériových rozhraniach svojich smerovačov</w:t>
      </w:r>
    </w:p>
    <w:p w14:paraId="38AF53C3" w14:textId="0FB0CACF" w:rsidR="039B7869" w:rsidRPr="00A0312E" w:rsidRDefault="039B7869" w:rsidP="039B7869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Aké je tam hodnota?</w:t>
      </w:r>
    </w:p>
    <w:p w14:paraId="0CED2AD2" w14:textId="7673952E" w:rsidR="039B7869" w:rsidRPr="00A0312E" w:rsidRDefault="039B7869" w:rsidP="039B7869">
      <w:pPr>
        <w:pStyle w:val="Odsekzoznamu"/>
        <w:numPr>
          <w:ilvl w:val="4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 xml:space="preserve">Akému typu linky odpovedá táto rýchlosť? </w:t>
      </w:r>
    </w:p>
    <w:p w14:paraId="6D8A0CEB" w14:textId="161BF109" w:rsidR="039B7869" w:rsidRPr="00A0312E" w:rsidRDefault="039B7869" w:rsidP="039B7869">
      <w:pPr>
        <w:pStyle w:val="Odsekzoznamu"/>
        <w:numPr>
          <w:ilvl w:val="5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Hint: T1: 1.544 Mbps, E1: 2.048 Mbps, T3: 34</w:t>
      </w:r>
      <w:r w:rsidR="00A0312E" w:rsidRPr="00A0312E">
        <w:rPr>
          <w:rFonts w:eastAsiaTheme="minorEastAsia" w:cstheme="minorHAnsi"/>
          <w:lang w:val="sk-SK"/>
        </w:rPr>
        <w:t xml:space="preserve">.064 Mbps, T3: 44.736 Mbps, …. </w:t>
      </w:r>
      <w:r w:rsidRPr="00A0312E">
        <w:rPr>
          <w:rFonts w:eastAsiaTheme="minorEastAsia" w:cstheme="minorHAnsi"/>
          <w:lang w:val="sk-SK"/>
        </w:rPr>
        <w:t>)</w:t>
      </w:r>
    </w:p>
    <w:p w14:paraId="5D5BFDA8" w14:textId="77777777" w:rsidR="00052F34" w:rsidRDefault="039B7869" w:rsidP="000F0D98">
      <w:pPr>
        <w:pStyle w:val="Odsekzoznamu"/>
        <w:numPr>
          <w:ilvl w:val="4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Kto využíva hodnotu tohto parametra?</w:t>
      </w:r>
      <w:r w:rsidR="00A0312E" w:rsidRPr="00A0312E">
        <w:rPr>
          <w:rFonts w:eastAsiaTheme="minorEastAsia" w:cstheme="minorHAnsi"/>
          <w:lang w:val="sk-SK"/>
        </w:rPr>
        <w:t xml:space="preserve"> </w:t>
      </w:r>
    </w:p>
    <w:p w14:paraId="41220CFC" w14:textId="377B6D80" w:rsidR="039B7869" w:rsidRPr="00A0312E" w:rsidRDefault="00052F34" w:rsidP="00052F34">
      <w:pPr>
        <w:pStyle w:val="Odsekzoznamu"/>
        <w:numPr>
          <w:ilvl w:val="5"/>
          <w:numId w:val="3"/>
        </w:numPr>
        <w:rPr>
          <w:rFonts w:eastAsiaTheme="minorEastAsia" w:cstheme="minorHAnsi"/>
          <w:lang w:val="sk-SK"/>
        </w:rPr>
      </w:pPr>
      <w:r>
        <w:rPr>
          <w:rFonts w:eastAsiaTheme="minorEastAsia" w:cstheme="minorHAnsi"/>
          <w:lang w:val="sk-SK"/>
        </w:rPr>
        <w:t>Hint: K</w:t>
      </w:r>
      <w:r w:rsidR="039B7869" w:rsidRPr="00A0312E">
        <w:rPr>
          <w:rFonts w:eastAsiaTheme="minorEastAsia" w:cstheme="minorHAnsi"/>
          <w:lang w:val="sk-SK"/>
        </w:rPr>
        <w:t>toré smerovacie protokoly?</w:t>
      </w:r>
    </w:p>
    <w:p w14:paraId="3C29CD4F" w14:textId="0CF47E0E" w:rsidR="027E5379" w:rsidRPr="00A0312E" w:rsidRDefault="039B7869" w:rsidP="363A406D">
      <w:pPr>
        <w:pStyle w:val="Odsekzoznamu"/>
        <w:numPr>
          <w:ilvl w:val="0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HDCL</w:t>
      </w:r>
    </w:p>
    <w:p w14:paraId="05B4A13F" w14:textId="22BA3A51" w:rsidR="027E5379" w:rsidRPr="00A0312E" w:rsidRDefault="039B7869" w:rsidP="363A406D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Overte na všetkých sériových rozhraniach aká L2 technológia/protokol sa defaultne používa (sh int</w:t>
      </w:r>
      <w:r w:rsidR="00052F34">
        <w:rPr>
          <w:rFonts w:cstheme="minorHAnsi"/>
          <w:lang w:val="sk-SK"/>
        </w:rPr>
        <w:t>erf</w:t>
      </w:r>
      <w:r w:rsidRPr="00A0312E">
        <w:rPr>
          <w:rFonts w:cstheme="minorHAnsi"/>
          <w:lang w:val="sk-SK"/>
        </w:rPr>
        <w:t xml:space="preserve"> s</w:t>
      </w:r>
      <w:r w:rsidR="00052F34">
        <w:rPr>
          <w:rFonts w:cstheme="minorHAnsi"/>
          <w:lang w:val="sk-SK"/>
        </w:rPr>
        <w:t>er1/.</w:t>
      </w:r>
      <w:r w:rsidRPr="00A0312E">
        <w:rPr>
          <w:rFonts w:cstheme="minorHAnsi"/>
          <w:lang w:val="sk-SK"/>
        </w:rPr>
        <w:t>..</w:t>
      </w:r>
      <w:r w:rsidR="00052F34">
        <w:rPr>
          <w:rFonts w:cstheme="minorHAnsi"/>
          <w:lang w:val="sk-SK"/>
        </w:rPr>
        <w:t xml:space="preserve"> –</w:t>
      </w:r>
      <w:r w:rsidR="00052F34">
        <w:rPr>
          <w:rFonts w:cstheme="minorHAnsi"/>
        </w:rPr>
        <w:t>&gt;</w:t>
      </w:r>
      <w:r w:rsidR="00052F34">
        <w:rPr>
          <w:rFonts w:cstheme="minorHAnsi"/>
          <w:lang w:val="sk-SK"/>
        </w:rPr>
        <w:t xml:space="preserve"> hľadaj: encapsulation...</w:t>
      </w:r>
      <w:r w:rsidRPr="00A0312E">
        <w:rPr>
          <w:rFonts w:cstheme="minorHAnsi"/>
          <w:lang w:val="sk-SK"/>
        </w:rPr>
        <w:t>)</w:t>
      </w:r>
    </w:p>
    <w:p w14:paraId="2506FC3A" w14:textId="1487C317" w:rsidR="039B7869" w:rsidRPr="00A0312E" w:rsidRDefault="039B7869" w:rsidP="039B7869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Je to IEEE štandard alebo Cisco proprietárna implementácia protokolu?</w:t>
      </w:r>
      <w:r w:rsidR="005F704E">
        <w:rPr>
          <w:rFonts w:eastAsiaTheme="minorEastAsia" w:cstheme="minorHAnsi"/>
          <w:lang w:val="sk-SK"/>
        </w:rPr>
        <w:t xml:space="preserve"> (z výpisu to nevidieť, lebo sme na Cisco smerovači, ale mali by ste vedieť z prednášky)</w:t>
      </w:r>
    </w:p>
    <w:p w14:paraId="01B88D4B" w14:textId="507BBD34" w:rsidR="039B7869" w:rsidRPr="00A0312E" w:rsidRDefault="039B7869" w:rsidP="039B7869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Aký je medzi nimi rozdiel v štruktúre hlavičky?</w:t>
      </w:r>
    </w:p>
    <w:p w14:paraId="7E5CD14A" w14:textId="46DC6AAA" w:rsidR="027E5379" w:rsidRPr="00A0312E" w:rsidRDefault="00A0312E" w:rsidP="363A406D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Pingnite z váš</w:t>
      </w:r>
      <w:r w:rsidR="039B7869" w:rsidRPr="00A0312E">
        <w:rPr>
          <w:rFonts w:cstheme="minorHAnsi"/>
          <w:lang w:val="sk-SK"/>
        </w:rPr>
        <w:t xml:space="preserve">ho vrchného smerovača dolný smerovač, a zaznačte si priemerný round-trip-time (RTT avg) </w:t>
      </w:r>
    </w:p>
    <w:p w14:paraId="78A4AFAE" w14:textId="49655485" w:rsidR="027E5379" w:rsidRPr="00A0312E" w:rsidRDefault="039B7869" w:rsidP="363A406D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Zmeňte na linke medzi svojimi dvomi smerovačmi clock rate na najnižší možný a zaznačte si priemerný RTT, porovnajte s hodnotou z predošlého bodu</w:t>
      </w:r>
    </w:p>
    <w:p w14:paraId="1D933172" w14:textId="37540227" w:rsidR="039B7869" w:rsidRPr="00A0312E" w:rsidRDefault="039B7869" w:rsidP="039B7869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Mení sa so zmeneným clock rate na danej linke</w:t>
      </w:r>
      <w:r w:rsidR="005F704E">
        <w:rPr>
          <w:rFonts w:eastAsiaTheme="minorEastAsia" w:cstheme="minorHAnsi"/>
          <w:lang w:val="sk-SK"/>
        </w:rPr>
        <w:t xml:space="preserve"> aj hodnota RTT</w:t>
      </w:r>
      <w:r w:rsidRPr="00A0312E">
        <w:rPr>
          <w:rFonts w:eastAsiaTheme="minorEastAsia" w:cstheme="minorHAnsi"/>
          <w:lang w:val="sk-SK"/>
        </w:rPr>
        <w:t>?</w:t>
      </w:r>
    </w:p>
    <w:p w14:paraId="2699D1EF" w14:textId="77777777" w:rsidR="006334D1" w:rsidRPr="00A0312E" w:rsidRDefault="039B7869" w:rsidP="006334D1">
      <w:pPr>
        <w:pStyle w:val="Odsekzoznamu"/>
        <w:numPr>
          <w:ilvl w:val="0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PPP</w:t>
      </w:r>
    </w:p>
    <w:p w14:paraId="365D064E" w14:textId="5D7EF974" w:rsidR="009E37E2" w:rsidRPr="00A0312E" w:rsidRDefault="009E37E2" w:rsidP="008841B7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Na </w:t>
      </w:r>
      <w:r w:rsidR="00A0312E">
        <w:rPr>
          <w:rFonts w:cstheme="minorHAnsi"/>
          <w:lang w:val="sk-SK"/>
        </w:rPr>
        <w:t xml:space="preserve">všetkých smerovačoch </w:t>
      </w:r>
      <w:r w:rsidRPr="00A0312E">
        <w:rPr>
          <w:rFonts w:cstheme="minorHAnsi"/>
          <w:lang w:val="sk-SK"/>
        </w:rPr>
        <w:t xml:space="preserve">použite </w:t>
      </w:r>
      <w:r w:rsidRPr="00A0312E">
        <w:rPr>
          <w:rFonts w:cstheme="minorHAnsi"/>
          <w:b/>
          <w:lang w:val="sk-SK"/>
        </w:rPr>
        <w:t>debug ppp packet</w:t>
      </w:r>
      <w:r w:rsidR="00A0312E" w:rsidRPr="00A0312E">
        <w:rPr>
          <w:rFonts w:cstheme="minorHAnsi"/>
          <w:lang w:val="sk-SK"/>
        </w:rPr>
        <w:t>, a</w:t>
      </w:r>
      <w:r w:rsidR="00A0312E">
        <w:rPr>
          <w:rFonts w:cstheme="minorHAnsi"/>
          <w:lang w:val="sk-SK"/>
        </w:rPr>
        <w:t>j</w:t>
      </w:r>
      <w:r w:rsidR="00A0312E" w:rsidRPr="00A0312E">
        <w:rPr>
          <w:rFonts w:cstheme="minorHAnsi"/>
          <w:lang w:val="sk-SK"/>
        </w:rPr>
        <w:t xml:space="preserve"> </w:t>
      </w:r>
      <w:r w:rsidRPr="00A0312E">
        <w:rPr>
          <w:rFonts w:cstheme="minorHAnsi"/>
          <w:b/>
          <w:lang w:val="sk-SK"/>
        </w:rPr>
        <w:t>debug ppp negotiation</w:t>
      </w:r>
    </w:p>
    <w:p w14:paraId="2B9B74CE" w14:textId="66929D71" w:rsidR="027E5379" w:rsidRPr="00A0312E" w:rsidRDefault="039B7869" w:rsidP="363A406D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Zmeňte na </w:t>
      </w:r>
      <w:r w:rsidR="00A0312E">
        <w:rPr>
          <w:rFonts w:cstheme="minorHAnsi"/>
          <w:lang w:val="sk-SK"/>
        </w:rPr>
        <w:t xml:space="preserve">svojom vrchnom smerovači </w:t>
      </w:r>
      <w:r w:rsidRPr="00A0312E">
        <w:rPr>
          <w:rFonts w:cstheme="minorHAnsi"/>
          <w:b/>
          <w:lang w:val="sk-SK"/>
        </w:rPr>
        <w:t>R1</w:t>
      </w:r>
      <w:r w:rsidR="00A0312E">
        <w:rPr>
          <w:rFonts w:cstheme="minorHAnsi"/>
          <w:b/>
        </w:rPr>
        <w:t>/</w:t>
      </w:r>
      <w:r w:rsidR="00A0312E">
        <w:rPr>
          <w:rFonts w:cstheme="minorHAnsi"/>
          <w:b/>
          <w:lang w:val="sk-SK"/>
        </w:rPr>
        <w:t>R2</w:t>
      </w:r>
      <w:r w:rsidRPr="00A0312E">
        <w:rPr>
          <w:rFonts w:cstheme="minorHAnsi"/>
          <w:lang w:val="sk-SK"/>
        </w:rPr>
        <w:t xml:space="preserve"> </w:t>
      </w:r>
      <w:r w:rsidR="00A0312E">
        <w:rPr>
          <w:rFonts w:cstheme="minorHAnsi"/>
          <w:lang w:val="sk-SK"/>
        </w:rPr>
        <w:t>na sériovej linke k dolnému smerovaču</w:t>
      </w:r>
      <w:r w:rsidR="000B610B" w:rsidRPr="00A0312E">
        <w:rPr>
          <w:rFonts w:cstheme="minorHAnsi"/>
          <w:lang w:val="sk-SK"/>
        </w:rPr>
        <w:t xml:space="preserve"> </w:t>
      </w:r>
      <w:r w:rsidR="000B610B" w:rsidRPr="00A0312E">
        <w:rPr>
          <w:rFonts w:cstheme="minorHAnsi"/>
          <w:b/>
          <w:lang w:val="sk-SK"/>
        </w:rPr>
        <w:t>R3</w:t>
      </w:r>
      <w:r w:rsidR="00A0312E">
        <w:rPr>
          <w:rFonts w:cstheme="minorHAnsi"/>
          <w:b/>
        </w:rPr>
        <w:t>/R4</w:t>
      </w:r>
      <w:r w:rsidR="006055A2" w:rsidRPr="00A0312E">
        <w:rPr>
          <w:rFonts w:cstheme="minorHAnsi"/>
          <w:lang w:val="sk-SK"/>
        </w:rPr>
        <w:t xml:space="preserve"> typ L2 protokolu</w:t>
      </w:r>
      <w:r w:rsidR="000B610B" w:rsidRPr="00A0312E">
        <w:rPr>
          <w:rFonts w:cstheme="minorHAnsi"/>
          <w:lang w:val="sk-SK"/>
        </w:rPr>
        <w:t xml:space="preserve"> </w:t>
      </w:r>
      <w:r w:rsidRPr="00A0312E">
        <w:rPr>
          <w:rFonts w:cstheme="minorHAnsi"/>
          <w:lang w:val="sk-SK"/>
        </w:rPr>
        <w:t>z HDLC na PPP (encap ?)</w:t>
      </w:r>
    </w:p>
    <w:p w14:paraId="1825F6DF" w14:textId="29CC1A5F" w:rsidR="001A57AD" w:rsidRPr="00A0312E" w:rsidRDefault="00A0312E" w:rsidP="00A930BA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S</w:t>
      </w:r>
      <w:r w:rsidR="00A930BA" w:rsidRPr="00A0312E">
        <w:rPr>
          <w:rFonts w:cstheme="minorHAnsi"/>
          <w:lang w:val="sk-SK"/>
        </w:rPr>
        <w:t>ledujte výpisy z</w:t>
      </w:r>
      <w:r>
        <w:rPr>
          <w:rFonts w:cstheme="minorHAnsi"/>
          <w:lang w:val="sk-SK"/>
        </w:rPr>
        <w:t> </w:t>
      </w:r>
      <w:r w:rsidR="00A930BA" w:rsidRPr="00A0312E">
        <w:rPr>
          <w:rFonts w:cstheme="minorHAnsi"/>
          <w:lang w:val="sk-SK"/>
        </w:rPr>
        <w:t>debugovania</w:t>
      </w:r>
      <w:r>
        <w:rPr>
          <w:rFonts w:cstheme="minorHAnsi"/>
          <w:lang w:val="sk-SK"/>
        </w:rPr>
        <w:t xml:space="preserve"> a </w:t>
      </w:r>
      <w:r w:rsidR="00A930BA" w:rsidRPr="00A0312E">
        <w:rPr>
          <w:rFonts w:cstheme="minorHAnsi"/>
          <w:lang w:val="sk-SK"/>
        </w:rPr>
        <w:t xml:space="preserve">zaznačte si </w:t>
      </w:r>
      <w:r>
        <w:rPr>
          <w:rFonts w:cstheme="minorHAnsi"/>
          <w:lang w:val="sk-SK"/>
        </w:rPr>
        <w:t xml:space="preserve">výsledok </w:t>
      </w:r>
      <w:r w:rsidR="00A930BA" w:rsidRPr="00A0312E">
        <w:rPr>
          <w:rFonts w:cstheme="minorHAnsi"/>
          <w:lang w:val="sk-SK"/>
        </w:rPr>
        <w:t>do svojho reportu pre toto cvičenie (na konci sa bude kontrolovať)</w:t>
      </w:r>
      <w:r>
        <w:rPr>
          <w:rFonts w:cstheme="minorHAnsi"/>
          <w:lang w:val="sk-SK"/>
        </w:rPr>
        <w:t>, zvýraznite dôležité časti</w:t>
      </w:r>
      <w:r w:rsidR="005F704E">
        <w:rPr>
          <w:rFonts w:cstheme="minorHAnsi"/>
          <w:lang w:val="sk-SK"/>
        </w:rPr>
        <w:t xml:space="preserve">: </w:t>
      </w:r>
      <w:r w:rsidR="005F704E" w:rsidRPr="00A0312E">
        <w:rPr>
          <w:rFonts w:cstheme="minorHAnsi"/>
          <w:lang w:val="sk-SK"/>
        </w:rPr>
        <w:t xml:space="preserve">komunikáciu cez </w:t>
      </w:r>
      <w:r w:rsidR="005F704E" w:rsidRPr="005F704E">
        <w:rPr>
          <w:rFonts w:cstheme="minorHAnsi"/>
          <w:b/>
          <w:lang w:val="sk-SK"/>
        </w:rPr>
        <w:t>LCP</w:t>
      </w:r>
      <w:r w:rsidR="005F704E" w:rsidRPr="00A0312E">
        <w:rPr>
          <w:rFonts w:cstheme="minorHAnsi"/>
          <w:lang w:val="sk-SK"/>
        </w:rPr>
        <w:t xml:space="preserve"> – </w:t>
      </w:r>
      <w:r w:rsidR="005F704E">
        <w:rPr>
          <w:rFonts w:cstheme="minorHAnsi"/>
          <w:lang w:val="sk-SK"/>
        </w:rPr>
        <w:t xml:space="preserve">nadviazanie spojenia, </w:t>
      </w:r>
      <w:r w:rsidR="005F704E" w:rsidRPr="005F704E">
        <w:rPr>
          <w:rFonts w:cstheme="minorHAnsi"/>
          <w:b/>
          <w:lang w:val="sk-SK"/>
        </w:rPr>
        <w:t>NCP – IPCP, CDPCP</w:t>
      </w:r>
    </w:p>
    <w:p w14:paraId="757EC830" w14:textId="437CB260" w:rsidR="027E5379" w:rsidRPr="00A0312E" w:rsidRDefault="039B7869" w:rsidP="363A406D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Overte aktuálne stav </w:t>
      </w:r>
      <w:r w:rsidR="00E7134B">
        <w:rPr>
          <w:rFonts w:cstheme="minorHAnsi"/>
          <w:lang w:val="sk-SK"/>
        </w:rPr>
        <w:t xml:space="preserve">vašich rozhraní </w:t>
      </w:r>
      <w:r w:rsidRPr="00A0312E">
        <w:rPr>
          <w:rFonts w:cstheme="minorHAnsi"/>
          <w:lang w:val="sk-SK"/>
        </w:rPr>
        <w:t xml:space="preserve">na </w:t>
      </w:r>
      <w:r w:rsidR="00E7134B">
        <w:rPr>
          <w:rFonts w:cstheme="minorHAnsi"/>
          <w:lang w:val="sk-SK"/>
        </w:rPr>
        <w:t>vrchnom aj dolnom smerovači</w:t>
      </w:r>
      <w:r w:rsidRPr="00A0312E">
        <w:rPr>
          <w:rFonts w:cstheme="minorHAnsi"/>
          <w:lang w:val="sk-SK"/>
        </w:rPr>
        <w:t xml:space="preserve"> (sh ip int br)</w:t>
      </w:r>
      <w:r w:rsidR="00594DE1" w:rsidRPr="00A0312E">
        <w:rPr>
          <w:rFonts w:cstheme="minorHAnsi"/>
          <w:lang w:val="sk-SK"/>
        </w:rPr>
        <w:t xml:space="preserve">, </w:t>
      </w:r>
      <w:r w:rsidR="009A6816" w:rsidRPr="00A0312E">
        <w:rPr>
          <w:rFonts w:cstheme="minorHAnsi"/>
          <w:lang w:val="sk-SK"/>
        </w:rPr>
        <w:t>zaznačte do reportu.</w:t>
      </w:r>
    </w:p>
    <w:p w14:paraId="4490C4EC" w14:textId="66FF29E8" w:rsidR="027E5379" w:rsidRPr="00A0312E" w:rsidRDefault="00473FF6" w:rsidP="363A406D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Ak ste vypli medzi časom debugovanie, znova ho zapnite (</w:t>
      </w:r>
      <w:r w:rsidR="039B7869" w:rsidRPr="00A0312E">
        <w:rPr>
          <w:rFonts w:cstheme="minorHAnsi"/>
          <w:lang w:val="sk-SK"/>
        </w:rPr>
        <w:t>debug ppp negotiation</w:t>
      </w:r>
      <w:r w:rsidRPr="00A0312E">
        <w:rPr>
          <w:rFonts w:cstheme="minorHAnsi"/>
          <w:lang w:val="sk-SK"/>
        </w:rPr>
        <w:t>)</w:t>
      </w:r>
      <w:r w:rsidR="039B7869" w:rsidRPr="00A0312E">
        <w:rPr>
          <w:rFonts w:cstheme="minorHAnsi"/>
          <w:lang w:val="sk-SK"/>
        </w:rPr>
        <w:t xml:space="preserve"> a dokonfigurujte PPP aj na </w:t>
      </w:r>
      <w:r w:rsidR="00E7134B">
        <w:rPr>
          <w:rFonts w:cstheme="minorHAnsi"/>
          <w:lang w:val="sk-SK"/>
        </w:rPr>
        <w:t>vašom spodnom smerovači</w:t>
      </w:r>
      <w:r w:rsidR="039B7869" w:rsidRPr="00A0312E">
        <w:rPr>
          <w:rFonts w:cstheme="minorHAnsi"/>
          <w:lang w:val="sk-SK"/>
        </w:rPr>
        <w:t xml:space="preserve"> na </w:t>
      </w:r>
      <w:r w:rsidRPr="00A0312E">
        <w:rPr>
          <w:rFonts w:cstheme="minorHAnsi"/>
          <w:lang w:val="sk-SK"/>
        </w:rPr>
        <w:t xml:space="preserve">danom </w:t>
      </w:r>
      <w:r w:rsidR="00E7134B">
        <w:rPr>
          <w:rFonts w:cstheme="minorHAnsi"/>
          <w:lang w:val="sk-SK"/>
        </w:rPr>
        <w:t>rozhraní vedúcom k vrchnému smerovaču</w:t>
      </w:r>
    </w:p>
    <w:p w14:paraId="63FFA7B3" w14:textId="5B97252F" w:rsidR="027E5379" w:rsidRPr="00A0312E" w:rsidRDefault="005F704E" w:rsidP="363A406D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Overte stav rozhraní a typ enka</w:t>
      </w:r>
      <w:r w:rsidR="039B7869" w:rsidRPr="00A0312E">
        <w:rPr>
          <w:rFonts w:cstheme="minorHAnsi"/>
          <w:lang w:val="sk-SK"/>
        </w:rPr>
        <w:t>psulácie (sh int s..), a pingnite suseda</w:t>
      </w:r>
    </w:p>
    <w:p w14:paraId="6D4EBDA8" w14:textId="24DFB0AA" w:rsidR="00FF138A" w:rsidRPr="00A0312E" w:rsidRDefault="00E7134B" w:rsidP="00FF138A">
      <w:pPr>
        <w:pStyle w:val="Odsekzoznamu"/>
        <w:numPr>
          <w:ilvl w:val="2"/>
          <w:numId w:val="3"/>
        </w:numPr>
        <w:rPr>
          <w:rFonts w:cstheme="minorHAnsi"/>
          <w:lang w:val="sk-SK"/>
        </w:rPr>
      </w:pPr>
      <w:r>
        <w:rPr>
          <w:rFonts w:cstheme="minorHAnsi"/>
          <w:lang w:val="sk-SK"/>
        </w:rPr>
        <w:t>Analyzujte výstup debugovania</w:t>
      </w:r>
      <w:r w:rsidR="009A6816" w:rsidRPr="00A0312E">
        <w:rPr>
          <w:rFonts w:cstheme="minorHAnsi"/>
          <w:lang w:val="sk-SK"/>
        </w:rPr>
        <w:t>,</w:t>
      </w:r>
      <w:r w:rsidR="00771556" w:rsidRPr="00A0312E">
        <w:rPr>
          <w:rFonts w:cstheme="minorHAnsi"/>
          <w:lang w:val="sk-SK"/>
        </w:rPr>
        <w:t xml:space="preserve"> uložte svoje zistenia do report</w:t>
      </w:r>
      <w:r w:rsidR="00AF0804">
        <w:rPr>
          <w:rFonts w:cstheme="minorHAnsi"/>
          <w:lang w:val="sk-SK"/>
        </w:rPr>
        <w:t>u, aj dajte komentár čo vidieť</w:t>
      </w:r>
      <w:r w:rsidR="00771556" w:rsidRPr="00A0312E">
        <w:rPr>
          <w:rFonts w:cstheme="minorHAnsi"/>
          <w:lang w:val="sk-SK"/>
        </w:rPr>
        <w:t>.</w:t>
      </w:r>
    </w:p>
    <w:p w14:paraId="13FC9AD2" w14:textId="7488A819" w:rsidR="00444B16" w:rsidRPr="00A0312E" w:rsidRDefault="039B7869" w:rsidP="00444B16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Vypnite debug</w:t>
      </w:r>
    </w:p>
    <w:p w14:paraId="13EBB802" w14:textId="77777777" w:rsidR="00E7134B" w:rsidRPr="00E7134B" w:rsidRDefault="00E7134B" w:rsidP="00E7134B">
      <w:pPr>
        <w:pStyle w:val="Odsekzoznamu"/>
        <w:numPr>
          <w:ilvl w:val="0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PPP s autentifikáciou PAP jednosmerne</w:t>
      </w:r>
    </w:p>
    <w:p w14:paraId="618DA115" w14:textId="7B3C6EBF" w:rsidR="027E5379" w:rsidRPr="00A0312E" w:rsidRDefault="039B7869" w:rsidP="00E7134B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Zapnite autentifikáciu pre PPP </w:t>
      </w:r>
      <w:r w:rsidR="007C25E1">
        <w:rPr>
          <w:rFonts w:cstheme="minorHAnsi"/>
          <w:lang w:val="sk-SK"/>
        </w:rPr>
        <w:t>pomocou protokolu PAP tak, že spodný smerovač R3</w:t>
      </w:r>
      <w:r w:rsidR="007C25E1">
        <w:rPr>
          <w:rFonts w:cstheme="minorHAnsi"/>
        </w:rPr>
        <w:t>/R4</w:t>
      </w:r>
      <w:r w:rsidRPr="00A0312E">
        <w:rPr>
          <w:rFonts w:cstheme="minorHAnsi"/>
          <w:lang w:val="sk-SK"/>
        </w:rPr>
        <w:t xml:space="preserve"> sa bu</w:t>
      </w:r>
      <w:r w:rsidR="007C25E1">
        <w:rPr>
          <w:rFonts w:cstheme="minorHAnsi"/>
          <w:lang w:val="sk-SK"/>
        </w:rPr>
        <w:t>de musieť autentifikovať voči vrchnému smerovaču</w:t>
      </w:r>
      <w:r w:rsidRPr="00A0312E">
        <w:rPr>
          <w:rFonts w:cstheme="minorHAnsi"/>
          <w:lang w:val="sk-SK"/>
        </w:rPr>
        <w:t xml:space="preserve"> </w:t>
      </w:r>
      <w:r w:rsidR="007C25E1">
        <w:rPr>
          <w:rFonts w:cstheme="minorHAnsi"/>
          <w:lang w:val="sk-SK"/>
        </w:rPr>
        <w:t xml:space="preserve">R1/R2 </w:t>
      </w:r>
      <w:r w:rsidRPr="00A0312E">
        <w:rPr>
          <w:rFonts w:cstheme="minorHAnsi"/>
          <w:lang w:val="sk-SK"/>
        </w:rPr>
        <w:t xml:space="preserve">(t.j. zatiaľ iba </w:t>
      </w:r>
      <w:r w:rsidRPr="00A0312E">
        <w:rPr>
          <w:rFonts w:cstheme="minorHAnsi"/>
          <w:b/>
          <w:bCs/>
          <w:lang w:val="sk-SK"/>
        </w:rPr>
        <w:t>jednosmerné PAP</w:t>
      </w:r>
      <w:r w:rsidRPr="00A0312E">
        <w:rPr>
          <w:rFonts w:cstheme="minorHAnsi"/>
          <w:lang w:val="sk-SK"/>
        </w:rPr>
        <w:t>)</w:t>
      </w:r>
      <w:r w:rsidR="0018755B" w:rsidRPr="00A0312E">
        <w:rPr>
          <w:rFonts w:cstheme="minorHAnsi"/>
          <w:lang w:val="sk-SK"/>
        </w:rPr>
        <w:t xml:space="preserve"> </w:t>
      </w:r>
      <w:r w:rsidR="007C25E1">
        <w:rPr>
          <w:rFonts w:cstheme="minorHAnsi"/>
          <w:lang w:val="sk-SK"/>
        </w:rPr>
        <w:t>na</w:t>
      </w:r>
      <w:r w:rsidR="0018755B" w:rsidRPr="00A0312E">
        <w:rPr>
          <w:rFonts w:cstheme="minorHAnsi"/>
          <w:lang w:val="sk-SK"/>
        </w:rPr>
        <w:t>sledovne</w:t>
      </w:r>
      <w:r w:rsidRPr="00A0312E">
        <w:rPr>
          <w:rFonts w:cstheme="minorHAnsi"/>
          <w:lang w:val="sk-SK"/>
        </w:rPr>
        <w:t>:</w:t>
      </w:r>
    </w:p>
    <w:p w14:paraId="13014893" w14:textId="3189A52B" w:rsidR="022B43E5" w:rsidRPr="00A0312E" w:rsidDel="00621B0A" w:rsidRDefault="039B7869" w:rsidP="00621B0A">
      <w:pPr>
        <w:pStyle w:val="Odsekzoznamu"/>
        <w:numPr>
          <w:ilvl w:val="2"/>
          <w:numId w:val="3"/>
        </w:numPr>
        <w:rPr>
          <w:del w:id="3" w:author="Mgr. Jana Uramová, PhD." w:date="2018-02-23T14:29:00Z"/>
          <w:rFonts w:eastAsiaTheme="minorEastAsia" w:cstheme="minorHAnsi"/>
          <w:lang w:val="sk-SK"/>
        </w:rPr>
      </w:pPr>
      <w:r w:rsidRPr="00621B0A">
        <w:rPr>
          <w:rFonts w:cstheme="minorHAnsi"/>
          <w:lang w:val="sk-SK"/>
        </w:rPr>
        <w:lastRenderedPageBreak/>
        <w:t xml:space="preserve">Zapnite </w:t>
      </w:r>
      <w:r w:rsidRPr="00621B0A">
        <w:rPr>
          <w:rFonts w:cstheme="minorHAnsi"/>
          <w:b/>
          <w:lang w:val="sk-SK"/>
        </w:rPr>
        <w:t>debug ppp authentication</w:t>
      </w:r>
      <w:r w:rsidRPr="00621B0A">
        <w:rPr>
          <w:rFonts w:cstheme="minorHAnsi"/>
          <w:lang w:val="sk-SK"/>
        </w:rPr>
        <w:t xml:space="preserve"> na </w:t>
      </w:r>
      <w:r w:rsidR="007C25E1" w:rsidRPr="00621B0A">
        <w:rPr>
          <w:rFonts w:cstheme="minorHAnsi"/>
          <w:lang w:val="sk-SK"/>
        </w:rPr>
        <w:t>všetkých smerovačoch</w:t>
      </w:r>
      <w:ins w:id="4" w:author="Mgr. Jana Uramová, PhD." w:date="2018-02-23T14:29:00Z">
        <w:r w:rsidR="00621B0A" w:rsidRPr="004C0714">
          <w:rPr>
            <w:rFonts w:cstheme="minorHAnsi"/>
            <w:lang w:val="sk-SK"/>
          </w:rPr>
          <w:t xml:space="preserve"> (pred tým si zálohuj konfiguráciu</w:t>
        </w:r>
        <w:r w:rsidR="00621B0A" w:rsidRPr="00621B0A">
          <w:rPr>
            <w:rFonts w:cstheme="minorHAnsi"/>
            <w:lang w:val="sk-SK"/>
          </w:rPr>
          <w:t>)</w:t>
        </w:r>
      </w:ins>
      <w:ins w:id="5" w:author="Jana Uramova" w:date="2018-04-04T10:38:00Z">
        <w:r w:rsidR="00681B24">
          <w:rPr>
            <w:rFonts w:cstheme="minorHAnsi"/>
            <w:lang w:val="sk-SK"/>
          </w:rPr>
          <w:t xml:space="preserve">. </w:t>
        </w:r>
      </w:ins>
    </w:p>
    <w:p w14:paraId="0AB857C3" w14:textId="71E87CD8" w:rsidR="00F825F7" w:rsidRPr="00621B0A" w:rsidRDefault="007C25E1" w:rsidP="00621B0A">
      <w:pPr>
        <w:pStyle w:val="Odsekzoznamu"/>
        <w:numPr>
          <w:ilvl w:val="2"/>
          <w:numId w:val="3"/>
        </w:numPr>
        <w:rPr>
          <w:rFonts w:cstheme="minorHAnsi"/>
          <w:lang w:val="sk-SK"/>
        </w:rPr>
      </w:pPr>
      <w:r w:rsidRPr="00621B0A">
        <w:rPr>
          <w:rFonts w:cstheme="minorHAnsi"/>
          <w:lang w:val="sk-SK"/>
        </w:rPr>
        <w:t>Na vrchnom smerovači</w:t>
      </w:r>
      <w:r w:rsidR="039B7869" w:rsidRPr="00621B0A">
        <w:rPr>
          <w:rFonts w:cstheme="minorHAnsi"/>
          <w:lang w:val="sk-SK"/>
        </w:rPr>
        <w:t xml:space="preserve"> treba vytvoriť meno a heslo pre autentifikovanie </w:t>
      </w:r>
      <w:r w:rsidRPr="00621B0A">
        <w:rPr>
          <w:rFonts w:cstheme="minorHAnsi"/>
          <w:lang w:val="sk-SK"/>
        </w:rPr>
        <w:t>spodného smerovača</w:t>
      </w:r>
      <w:r w:rsidR="039B7869" w:rsidRPr="00621B0A">
        <w:rPr>
          <w:rFonts w:cstheme="minorHAnsi"/>
          <w:lang w:val="sk-SK"/>
        </w:rPr>
        <w:t xml:space="preserve"> (username </w:t>
      </w:r>
      <w:r w:rsidR="00A72A8A" w:rsidRPr="00621B0A">
        <w:rPr>
          <w:rFonts w:cstheme="minorHAnsi"/>
          <w:b/>
          <w:bCs/>
          <w:lang w:val="sk-SK"/>
        </w:rPr>
        <w:t>Router3</w:t>
      </w:r>
      <w:r w:rsidR="001F07DD" w:rsidRPr="00621B0A">
        <w:rPr>
          <w:rFonts w:cstheme="minorHAnsi"/>
          <w:b/>
          <w:bCs/>
        </w:rPr>
        <w:t>/Router4</w:t>
      </w:r>
      <w:r w:rsidR="039B7869" w:rsidRPr="00621B0A">
        <w:rPr>
          <w:rFonts w:cstheme="minorHAnsi"/>
          <w:b/>
          <w:bCs/>
          <w:lang w:val="sk-SK"/>
        </w:rPr>
        <w:t xml:space="preserve"> </w:t>
      </w:r>
      <w:r w:rsidR="039B7869" w:rsidRPr="00621B0A">
        <w:rPr>
          <w:rFonts w:cstheme="minorHAnsi"/>
          <w:lang w:val="sk-SK"/>
        </w:rPr>
        <w:t xml:space="preserve">password </w:t>
      </w:r>
      <w:r w:rsidR="039B7869" w:rsidRPr="00621B0A">
        <w:rPr>
          <w:rFonts w:cstheme="minorHAnsi"/>
          <w:b/>
          <w:bCs/>
          <w:lang w:val="sk-SK"/>
        </w:rPr>
        <w:t>cisco3</w:t>
      </w:r>
      <w:r w:rsidR="001F07DD" w:rsidRPr="00621B0A">
        <w:rPr>
          <w:rFonts w:cstheme="minorHAnsi"/>
          <w:b/>
          <w:bCs/>
          <w:lang w:val="sk-SK"/>
        </w:rPr>
        <w:t>/cisco4</w:t>
      </w:r>
      <w:r w:rsidR="039B7869" w:rsidRPr="00621B0A">
        <w:rPr>
          <w:rFonts w:cstheme="minorHAnsi"/>
          <w:lang w:val="sk-SK"/>
        </w:rPr>
        <w:t>), a zapnúť pre PPP aj autentifikáciu pomocou PAP (ppp authen</w:t>
      </w:r>
      <w:r w:rsidRPr="00621B0A">
        <w:rPr>
          <w:rFonts w:cstheme="minorHAnsi"/>
          <w:lang w:val="sk-SK"/>
        </w:rPr>
        <w:t>tication</w:t>
      </w:r>
      <w:r w:rsidR="039B7869" w:rsidRPr="00621B0A">
        <w:rPr>
          <w:rFonts w:cstheme="minorHAnsi"/>
          <w:lang w:val="sk-SK"/>
        </w:rPr>
        <w:t xml:space="preserve"> pap)</w:t>
      </w:r>
      <w:ins w:id="6" w:author="Mgr. Jana Uramová, PhD." w:date="2018-02-23T14:27:00Z">
        <w:r w:rsidR="00621B0A" w:rsidRPr="00621B0A">
          <w:rPr>
            <w:rFonts w:cstheme="minorHAnsi"/>
            <w:lang w:val="sk-SK"/>
          </w:rPr>
          <w:t xml:space="preserve"> na rozhraní</w:t>
        </w:r>
      </w:ins>
    </w:p>
    <w:p w14:paraId="650640DC" w14:textId="375AF3FE" w:rsidR="039B7869" w:rsidRPr="00A0312E" w:rsidRDefault="039B7869" w:rsidP="039B7869">
      <w:pPr>
        <w:pStyle w:val="Odsekzoznamu"/>
        <w:numPr>
          <w:ilvl w:val="3"/>
          <w:numId w:val="3"/>
        </w:num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 xml:space="preserve">Overte aktuálne stav rozhraní na </w:t>
      </w:r>
      <w:r w:rsidR="007C25E1">
        <w:rPr>
          <w:rFonts w:cstheme="minorHAnsi"/>
          <w:lang w:val="sk-SK"/>
        </w:rPr>
        <w:t>svojich smerovačoch</w:t>
      </w:r>
      <w:r w:rsidR="000F6B01" w:rsidRPr="00A0312E">
        <w:rPr>
          <w:rFonts w:cstheme="minorHAnsi"/>
          <w:lang w:val="sk-SK"/>
        </w:rPr>
        <w:t>, prečo je to tak?</w:t>
      </w:r>
    </w:p>
    <w:p w14:paraId="1D31826E" w14:textId="70D47A84" w:rsidR="039B7869" w:rsidRPr="00A0312E" w:rsidRDefault="039B7869" w:rsidP="039B7869">
      <w:pPr>
        <w:pStyle w:val="Odsekzoznamu"/>
        <w:numPr>
          <w:ilvl w:val="3"/>
          <w:numId w:val="3"/>
        </w:num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>Následne analyzujte výstup z debugovania</w:t>
      </w:r>
      <w:r w:rsidR="00FE3523" w:rsidRPr="00A0312E">
        <w:rPr>
          <w:rFonts w:cstheme="minorHAnsi"/>
          <w:lang w:val="sk-SK"/>
        </w:rPr>
        <w:t>, a výsledok svojej analýzy vložte do report</w:t>
      </w:r>
      <w:r w:rsidR="007C25E1">
        <w:rPr>
          <w:rFonts w:cstheme="minorHAnsi"/>
          <w:lang w:val="sk-SK"/>
        </w:rPr>
        <w:t>u</w:t>
      </w:r>
      <w:r w:rsidR="000F6B01" w:rsidRPr="00A0312E">
        <w:rPr>
          <w:rFonts w:cstheme="minorHAnsi"/>
          <w:lang w:val="sk-SK"/>
        </w:rPr>
        <w:t xml:space="preserve">, aj z dôvodom prečo je to aktuálne tak? </w:t>
      </w:r>
    </w:p>
    <w:p w14:paraId="29036C14" w14:textId="32B732CC" w:rsidR="0F8DB36C" w:rsidRPr="00A0312E" w:rsidRDefault="000F6B01" w:rsidP="0F8DB36C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Ďalej, n</w:t>
      </w:r>
      <w:r w:rsidR="039B7869" w:rsidRPr="00A0312E">
        <w:rPr>
          <w:rFonts w:cstheme="minorHAnsi"/>
          <w:lang w:val="sk-SK"/>
        </w:rPr>
        <w:t xml:space="preserve">a </w:t>
      </w:r>
      <w:r w:rsidR="007C25E1">
        <w:rPr>
          <w:rFonts w:cstheme="minorHAnsi"/>
          <w:lang w:val="sk-SK"/>
        </w:rPr>
        <w:t>spodnom smerovači</w:t>
      </w:r>
      <w:r w:rsidR="039B7869" w:rsidRPr="00A0312E">
        <w:rPr>
          <w:rFonts w:cstheme="minorHAnsi"/>
          <w:lang w:val="sk-SK"/>
        </w:rPr>
        <w:t xml:space="preserve"> nastav</w:t>
      </w:r>
      <w:r w:rsidR="00E56645" w:rsidRPr="00A0312E">
        <w:rPr>
          <w:rFonts w:cstheme="minorHAnsi"/>
          <w:lang w:val="sk-SK"/>
        </w:rPr>
        <w:t>te</w:t>
      </w:r>
      <w:r w:rsidR="039B7869" w:rsidRPr="00A0312E">
        <w:rPr>
          <w:rFonts w:cstheme="minorHAnsi"/>
          <w:lang w:val="sk-SK"/>
        </w:rPr>
        <w:t xml:space="preserve"> meno a heslo, s ktorým sa </w:t>
      </w:r>
      <w:r w:rsidR="039B7869" w:rsidRPr="001F07DD">
        <w:rPr>
          <w:rFonts w:cstheme="minorHAnsi"/>
          <w:b/>
          <w:lang w:val="sk-SK"/>
        </w:rPr>
        <w:t>R3</w:t>
      </w:r>
      <w:r w:rsidR="001F07DD" w:rsidRPr="001F07DD">
        <w:rPr>
          <w:rFonts w:cstheme="minorHAnsi"/>
          <w:b/>
          <w:lang w:val="sk-SK"/>
        </w:rPr>
        <w:t>/R4</w:t>
      </w:r>
      <w:r w:rsidR="039B7869" w:rsidRPr="00A0312E">
        <w:rPr>
          <w:rFonts w:cstheme="minorHAnsi"/>
          <w:lang w:val="sk-SK"/>
        </w:rPr>
        <w:t xml:space="preserve"> bude autentifikovať voči </w:t>
      </w:r>
      <w:r w:rsidR="039B7869" w:rsidRPr="001F07DD">
        <w:rPr>
          <w:rFonts w:cstheme="minorHAnsi"/>
          <w:b/>
          <w:lang w:val="sk-SK"/>
        </w:rPr>
        <w:t>R1</w:t>
      </w:r>
      <w:r w:rsidR="001F07DD" w:rsidRPr="001F07DD">
        <w:rPr>
          <w:rFonts w:cstheme="minorHAnsi"/>
          <w:b/>
          <w:lang w:val="sk-SK"/>
        </w:rPr>
        <w:t>/R2</w:t>
      </w:r>
      <w:r w:rsidR="039B7869" w:rsidRPr="00A0312E">
        <w:rPr>
          <w:rFonts w:cstheme="minorHAnsi"/>
          <w:lang w:val="sk-SK"/>
        </w:rPr>
        <w:t xml:space="preserve"> cez protokol PAP (ppp pa</w:t>
      </w:r>
      <w:r w:rsidR="00A72A8A" w:rsidRPr="00A0312E">
        <w:rPr>
          <w:rFonts w:cstheme="minorHAnsi"/>
          <w:lang w:val="sk-SK"/>
        </w:rPr>
        <w:t xml:space="preserve">p sent-username </w:t>
      </w:r>
      <w:r w:rsidR="00A72A8A" w:rsidRPr="00A0312E">
        <w:rPr>
          <w:rFonts w:cstheme="minorHAnsi"/>
          <w:b/>
          <w:lang w:val="sk-SK"/>
        </w:rPr>
        <w:t>Router3</w:t>
      </w:r>
      <w:r w:rsidR="001F07DD">
        <w:rPr>
          <w:rFonts w:cstheme="minorHAnsi"/>
          <w:b/>
          <w:lang w:val="sk-SK"/>
        </w:rPr>
        <w:t>/Router4</w:t>
      </w:r>
      <w:r w:rsidR="039B7869" w:rsidRPr="00A0312E">
        <w:rPr>
          <w:rFonts w:cstheme="minorHAnsi"/>
          <w:lang w:val="sk-SK"/>
        </w:rPr>
        <w:t xml:space="preserve"> password </w:t>
      </w:r>
      <w:r w:rsidR="039B7869" w:rsidRPr="00A0312E">
        <w:rPr>
          <w:rFonts w:cstheme="minorHAnsi"/>
          <w:b/>
          <w:lang w:val="sk-SK"/>
        </w:rPr>
        <w:t>cisco3</w:t>
      </w:r>
      <w:r w:rsidR="001F07DD">
        <w:rPr>
          <w:rFonts w:cstheme="minorHAnsi"/>
          <w:b/>
          <w:lang w:val="sk-SK"/>
        </w:rPr>
        <w:t>/cisco4</w:t>
      </w:r>
      <w:r w:rsidR="039B7869" w:rsidRPr="00A0312E">
        <w:rPr>
          <w:rFonts w:cstheme="minorHAnsi"/>
          <w:lang w:val="sk-SK"/>
        </w:rPr>
        <w:t>) a nič iné (t.j. netreba ppp authentication pap</w:t>
      </w:r>
      <w:r w:rsidR="007C25E1">
        <w:rPr>
          <w:rFonts w:cstheme="minorHAnsi"/>
          <w:lang w:val="sk-SK"/>
        </w:rPr>
        <w:t>, nesmie byť</w:t>
      </w:r>
      <w:r w:rsidR="039B7869" w:rsidRPr="00A0312E">
        <w:rPr>
          <w:rFonts w:cstheme="minorHAnsi"/>
          <w:lang w:val="sk-SK"/>
        </w:rPr>
        <w:t>)</w:t>
      </w:r>
    </w:p>
    <w:p w14:paraId="6276B3DB" w14:textId="47CF1495" w:rsidR="18597F4F" w:rsidRPr="00A0312E" w:rsidRDefault="007C25E1" w:rsidP="039B7869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>
        <w:rPr>
          <w:rFonts w:cstheme="minorHAnsi"/>
          <w:lang w:val="sk-SK"/>
        </w:rPr>
        <w:t>S</w:t>
      </w:r>
      <w:r w:rsidR="039B7869" w:rsidRPr="00A0312E">
        <w:rPr>
          <w:rFonts w:cstheme="minorHAnsi"/>
          <w:lang w:val="sk-SK"/>
        </w:rPr>
        <w:t>ledujte výpisy z debugovania na R1 aj R3</w:t>
      </w:r>
      <w:r>
        <w:rPr>
          <w:rFonts w:cstheme="minorHAnsi"/>
          <w:lang w:val="sk-SK"/>
        </w:rPr>
        <w:t>, zaznamenajte si výsledok.</w:t>
      </w:r>
    </w:p>
    <w:p w14:paraId="19577F59" w14:textId="54F4CCC9" w:rsidR="0A5684A2" w:rsidRPr="00A0312E" w:rsidRDefault="039B7869" w:rsidP="0A5684A2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Overte stav rozhraní (sh ip int br) a pingnite </w:t>
      </w:r>
      <w:r w:rsidR="007C25E1">
        <w:rPr>
          <w:rFonts w:cstheme="minorHAnsi"/>
          <w:lang w:val="sk-SK"/>
        </w:rPr>
        <w:t xml:space="preserve">z vrchného smerovača ten spodný </w:t>
      </w:r>
    </w:p>
    <w:p w14:paraId="0776C3EB" w14:textId="77777777" w:rsidR="007C25E1" w:rsidRPr="001F07DD" w:rsidRDefault="007C25E1" w:rsidP="007C25E1">
      <w:pPr>
        <w:pStyle w:val="Odsekzoznamu"/>
        <w:numPr>
          <w:ilvl w:val="0"/>
          <w:numId w:val="3"/>
        </w:numPr>
        <w:rPr>
          <w:rFonts w:eastAsiaTheme="minorEastAsia" w:cstheme="minorHAnsi"/>
          <w:b/>
          <w:lang w:val="sk-SK"/>
        </w:rPr>
      </w:pPr>
      <w:r w:rsidRPr="001F07DD">
        <w:rPr>
          <w:rFonts w:cstheme="minorHAnsi"/>
          <w:b/>
          <w:lang w:val="sk-SK"/>
        </w:rPr>
        <w:t>PPP s autentifikáciou PAP obojsmerne</w:t>
      </w:r>
    </w:p>
    <w:p w14:paraId="5043D257" w14:textId="2365F7EC" w:rsidR="039B7869" w:rsidRPr="00A0312E" w:rsidRDefault="039B7869" w:rsidP="007C25E1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Doplňte autentifikác</w:t>
      </w:r>
      <w:r w:rsidR="007C25E1">
        <w:rPr>
          <w:rFonts w:cstheme="minorHAnsi"/>
          <w:lang w:val="sk-SK"/>
        </w:rPr>
        <w:t>iu pomocou PAP tak, aby sa aj vrchný smerovač musel autentifikovať voči spodnému</w:t>
      </w:r>
      <w:r w:rsidRPr="00A0312E">
        <w:rPr>
          <w:rFonts w:cstheme="minorHAnsi"/>
          <w:lang w:val="sk-SK"/>
        </w:rPr>
        <w:t xml:space="preserve"> (t.j. dokončíme </w:t>
      </w:r>
      <w:r w:rsidRPr="00A0312E">
        <w:rPr>
          <w:rFonts w:cstheme="minorHAnsi"/>
          <w:b/>
          <w:bCs/>
          <w:lang w:val="sk-SK"/>
        </w:rPr>
        <w:t>obojsmerné PAP</w:t>
      </w:r>
      <w:r w:rsidRPr="00A0312E">
        <w:rPr>
          <w:rFonts w:cstheme="minorHAnsi"/>
          <w:lang w:val="sk-SK"/>
        </w:rPr>
        <w:t>)</w:t>
      </w:r>
    </w:p>
    <w:p w14:paraId="771739F6" w14:textId="753513C1" w:rsidR="00421514" w:rsidRPr="00A0312E" w:rsidRDefault="000B4A61" w:rsidP="039B7869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Čo treba doplniť na </w:t>
      </w:r>
      <w:r w:rsidRPr="001F07DD">
        <w:rPr>
          <w:rFonts w:cstheme="minorHAnsi"/>
          <w:b/>
          <w:lang w:val="sk-SK"/>
        </w:rPr>
        <w:t>R1</w:t>
      </w:r>
      <w:r w:rsidR="001F07DD" w:rsidRPr="001F07DD">
        <w:rPr>
          <w:rFonts w:cstheme="minorHAnsi"/>
          <w:b/>
          <w:lang w:val="sk-SK"/>
        </w:rPr>
        <w:t>/R2</w:t>
      </w:r>
      <w:r w:rsidRPr="00A0312E">
        <w:rPr>
          <w:rFonts w:cstheme="minorHAnsi"/>
          <w:lang w:val="sk-SK"/>
        </w:rPr>
        <w:t xml:space="preserve"> </w:t>
      </w:r>
      <w:r w:rsidR="00984665" w:rsidRPr="00A0312E">
        <w:rPr>
          <w:rFonts w:cstheme="minorHAnsi"/>
          <w:lang w:val="sk-SK"/>
        </w:rPr>
        <w:t xml:space="preserve">a čo na </w:t>
      </w:r>
      <w:r w:rsidR="00984665" w:rsidRPr="001F07DD">
        <w:rPr>
          <w:rFonts w:cstheme="minorHAnsi"/>
          <w:b/>
          <w:lang w:val="sk-SK"/>
        </w:rPr>
        <w:t>R3</w:t>
      </w:r>
      <w:r w:rsidR="001F07DD" w:rsidRPr="001F07DD">
        <w:rPr>
          <w:rFonts w:cstheme="minorHAnsi"/>
          <w:b/>
          <w:lang w:val="sk-SK"/>
        </w:rPr>
        <w:t>/R4</w:t>
      </w:r>
      <w:r w:rsidR="00984665" w:rsidRPr="00A0312E">
        <w:rPr>
          <w:rFonts w:cstheme="minorHAnsi"/>
          <w:lang w:val="sk-SK"/>
        </w:rPr>
        <w:t xml:space="preserve">? Postupne debugujte </w:t>
      </w:r>
      <w:r w:rsidR="007C25E1">
        <w:rPr>
          <w:rFonts w:cstheme="minorHAnsi"/>
          <w:lang w:val="sk-SK"/>
        </w:rPr>
        <w:t>autentifikačný proce</w:t>
      </w:r>
      <w:r w:rsidR="00984665" w:rsidRPr="00A0312E">
        <w:rPr>
          <w:rFonts w:cstheme="minorHAnsi"/>
          <w:lang w:val="sk-SK"/>
        </w:rPr>
        <w:t xml:space="preserve">s. </w:t>
      </w:r>
    </w:p>
    <w:p w14:paraId="1A54EB17" w14:textId="52F9A3A2" w:rsidR="003D16D8" w:rsidRPr="00A0312E" w:rsidRDefault="003D16D8" w:rsidP="00421514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Na </w:t>
      </w:r>
      <w:r w:rsidRPr="001F07DD">
        <w:rPr>
          <w:rFonts w:cstheme="minorHAnsi"/>
          <w:b/>
          <w:lang w:val="sk-SK"/>
        </w:rPr>
        <w:t>R3</w:t>
      </w:r>
      <w:r w:rsidR="001F07DD" w:rsidRPr="001F07DD">
        <w:rPr>
          <w:rFonts w:cstheme="minorHAnsi"/>
          <w:b/>
          <w:lang w:val="sk-SK"/>
        </w:rPr>
        <w:t>/R4</w:t>
      </w:r>
      <w:r w:rsidRPr="00A0312E">
        <w:rPr>
          <w:rFonts w:cstheme="minorHAnsi"/>
          <w:lang w:val="sk-SK"/>
        </w:rPr>
        <w:t xml:space="preserve">: vytvoriť </w:t>
      </w:r>
      <w:r w:rsidR="009F4653" w:rsidRPr="00A0312E">
        <w:rPr>
          <w:rFonts w:cstheme="minorHAnsi"/>
          <w:lang w:val="sk-SK"/>
        </w:rPr>
        <w:t>používateľa (</w:t>
      </w:r>
      <w:r w:rsidRPr="00A0312E">
        <w:rPr>
          <w:rFonts w:cstheme="minorHAnsi"/>
          <w:lang w:val="sk-SK"/>
        </w:rPr>
        <w:t xml:space="preserve">username </w:t>
      </w:r>
      <w:r w:rsidR="00A72A8A" w:rsidRPr="00A0312E">
        <w:rPr>
          <w:rFonts w:cstheme="minorHAnsi"/>
          <w:b/>
          <w:lang w:val="sk-SK"/>
        </w:rPr>
        <w:t>Router1</w:t>
      </w:r>
      <w:r w:rsidR="001F07DD">
        <w:rPr>
          <w:rFonts w:cstheme="minorHAnsi"/>
          <w:b/>
          <w:lang w:val="sk-SK"/>
        </w:rPr>
        <w:t>/Router2</w:t>
      </w:r>
      <w:r w:rsidR="00A72A8A" w:rsidRPr="00A0312E">
        <w:rPr>
          <w:rFonts w:cstheme="minorHAnsi"/>
          <w:lang w:val="sk-SK"/>
        </w:rPr>
        <w:t xml:space="preserve"> password </w:t>
      </w:r>
      <w:r w:rsidR="00A72A8A" w:rsidRPr="00A0312E">
        <w:rPr>
          <w:rFonts w:cstheme="minorHAnsi"/>
          <w:b/>
          <w:lang w:val="sk-SK"/>
        </w:rPr>
        <w:t>cisco1</w:t>
      </w:r>
      <w:r w:rsidR="001F07DD">
        <w:rPr>
          <w:rFonts w:cstheme="minorHAnsi"/>
          <w:b/>
          <w:lang w:val="sk-SK"/>
        </w:rPr>
        <w:t>/cisco2</w:t>
      </w:r>
      <w:r w:rsidR="009F4653" w:rsidRPr="00A0312E">
        <w:rPr>
          <w:rFonts w:cstheme="minorHAnsi"/>
          <w:b/>
          <w:lang w:val="sk-SK"/>
        </w:rPr>
        <w:t>)</w:t>
      </w:r>
      <w:r w:rsidR="00776A3F" w:rsidRPr="00A0312E">
        <w:rPr>
          <w:rFonts w:cstheme="minorHAnsi"/>
          <w:lang w:val="sk-SK"/>
        </w:rPr>
        <w:t xml:space="preserve">, doplniť </w:t>
      </w:r>
      <w:r w:rsidR="009F4653" w:rsidRPr="00A0312E">
        <w:rPr>
          <w:rFonts w:cstheme="minorHAnsi"/>
          <w:lang w:val="sk-SK"/>
        </w:rPr>
        <w:t>aktiváciu autentifikácie (</w:t>
      </w:r>
      <w:r w:rsidR="00394ADC" w:rsidRPr="00A0312E">
        <w:rPr>
          <w:rFonts w:cstheme="minorHAnsi"/>
          <w:lang w:val="sk-SK"/>
        </w:rPr>
        <w:t>ppp authentication pap</w:t>
      </w:r>
      <w:r w:rsidR="009F4653" w:rsidRPr="00A0312E">
        <w:rPr>
          <w:rFonts w:cstheme="minorHAnsi"/>
          <w:lang w:val="sk-SK"/>
        </w:rPr>
        <w:t>)</w:t>
      </w:r>
    </w:p>
    <w:p w14:paraId="59A59A83" w14:textId="0CC71B70" w:rsidR="00394ADC" w:rsidRPr="00A0312E" w:rsidRDefault="003D16D8" w:rsidP="00421514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Na R1:</w:t>
      </w:r>
      <w:r w:rsidR="00FD473D" w:rsidRPr="00A0312E">
        <w:rPr>
          <w:rFonts w:cstheme="minorHAnsi"/>
          <w:lang w:val="sk-SK"/>
        </w:rPr>
        <w:t xml:space="preserve"> ppp pap sent-username </w:t>
      </w:r>
      <w:r w:rsidR="00FD473D" w:rsidRPr="00A0312E">
        <w:rPr>
          <w:rFonts w:cstheme="minorHAnsi"/>
          <w:b/>
          <w:lang w:val="sk-SK"/>
        </w:rPr>
        <w:t>Router1</w:t>
      </w:r>
      <w:r w:rsidR="001F07DD">
        <w:rPr>
          <w:rFonts w:cstheme="minorHAnsi"/>
          <w:b/>
          <w:lang w:val="sk-SK"/>
        </w:rPr>
        <w:t>/Router2</w:t>
      </w:r>
      <w:r w:rsidR="00FD473D" w:rsidRPr="00A0312E">
        <w:rPr>
          <w:rFonts w:cstheme="minorHAnsi"/>
          <w:lang w:val="sk-SK"/>
        </w:rPr>
        <w:t xml:space="preserve"> </w:t>
      </w:r>
      <w:r w:rsidR="004250A1" w:rsidRPr="00A0312E">
        <w:rPr>
          <w:rFonts w:cstheme="minorHAnsi"/>
          <w:lang w:val="sk-SK"/>
        </w:rPr>
        <w:t xml:space="preserve">password </w:t>
      </w:r>
      <w:r w:rsidR="004250A1" w:rsidRPr="00A0312E">
        <w:rPr>
          <w:rFonts w:cstheme="minorHAnsi"/>
          <w:b/>
          <w:lang w:val="sk-SK"/>
        </w:rPr>
        <w:t>cisco1</w:t>
      </w:r>
      <w:r w:rsidR="001F07DD">
        <w:rPr>
          <w:rFonts w:cstheme="minorHAnsi"/>
          <w:b/>
          <w:lang w:val="sk-SK"/>
        </w:rPr>
        <w:t>/cisco2</w:t>
      </w:r>
    </w:p>
    <w:p w14:paraId="3A8E9FA1" w14:textId="35D6B90B" w:rsidR="00FB6C86" w:rsidRPr="00A0312E" w:rsidRDefault="00394ADC" w:rsidP="00421514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>Upozornenie</w:t>
      </w:r>
      <w:r w:rsidR="00A50890" w:rsidRPr="00A0312E">
        <w:rPr>
          <w:rFonts w:cstheme="minorHAnsi"/>
          <w:lang w:val="sk-SK"/>
        </w:rPr>
        <w:t xml:space="preserve"> pre PAP</w:t>
      </w:r>
      <w:r w:rsidRPr="00A0312E">
        <w:rPr>
          <w:rFonts w:cstheme="minorHAnsi"/>
          <w:lang w:val="sk-SK"/>
        </w:rPr>
        <w:t xml:space="preserve">: </w:t>
      </w:r>
    </w:p>
    <w:p w14:paraId="59C2FF8B" w14:textId="77777777" w:rsidR="00FB6C86" w:rsidRPr="00A0312E" w:rsidRDefault="00394ADC" w:rsidP="00FB6C86">
      <w:pPr>
        <w:pStyle w:val="Odsekzoznamu"/>
        <w:numPr>
          <w:ilvl w:val="4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username nemusí byť zhodné s hostname daného smerovača, </w:t>
      </w:r>
      <w:r w:rsidR="00FB6C86" w:rsidRPr="00A0312E">
        <w:rPr>
          <w:rFonts w:cstheme="minorHAnsi"/>
          <w:lang w:val="sk-SK"/>
        </w:rPr>
        <w:t>pre ktorý danú autentifikáciu vytváram.</w:t>
      </w:r>
    </w:p>
    <w:p w14:paraId="214E9B5D" w14:textId="1074BD98" w:rsidR="00984665" w:rsidRPr="00A0312E" w:rsidRDefault="00FB6C86" w:rsidP="00FB6C86">
      <w:pPr>
        <w:pStyle w:val="Odsekzoznamu"/>
        <w:numPr>
          <w:ilvl w:val="4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Heslo pre jeden </w:t>
      </w:r>
      <w:r w:rsidR="00A50890" w:rsidRPr="00A0312E">
        <w:rPr>
          <w:rFonts w:cstheme="minorHAnsi"/>
          <w:lang w:val="sk-SK"/>
        </w:rPr>
        <w:t>smer autentifikácie nemusí byť zhodné s  heslom pre autentifikáciu v opačnom smere.</w:t>
      </w:r>
      <w:r w:rsidR="00571124" w:rsidRPr="00A0312E">
        <w:rPr>
          <w:rFonts w:cstheme="minorHAnsi"/>
          <w:lang w:val="sk-SK"/>
        </w:rPr>
        <w:br/>
      </w:r>
    </w:p>
    <w:p w14:paraId="666CDC7F" w14:textId="65943A5B" w:rsidR="007C25E1" w:rsidRPr="001F07DD" w:rsidRDefault="007C25E1" w:rsidP="007C25E1">
      <w:pPr>
        <w:pStyle w:val="Odsekzoznamu"/>
        <w:numPr>
          <w:ilvl w:val="0"/>
          <w:numId w:val="3"/>
        </w:numPr>
        <w:rPr>
          <w:rFonts w:eastAsiaTheme="minorEastAsia" w:cstheme="minorHAnsi"/>
          <w:b/>
          <w:lang w:val="sk-SK"/>
        </w:rPr>
      </w:pPr>
      <w:r w:rsidRPr="001F07DD">
        <w:rPr>
          <w:rFonts w:eastAsiaTheme="minorEastAsia" w:cstheme="minorHAnsi"/>
          <w:b/>
          <w:lang w:val="sk-SK"/>
        </w:rPr>
        <w:t>PPP s autentifikáciou CHAP</w:t>
      </w:r>
      <w:r w:rsidR="001F07DD">
        <w:rPr>
          <w:rFonts w:eastAsiaTheme="minorEastAsia" w:cstheme="minorHAnsi"/>
          <w:b/>
          <w:lang w:val="sk-SK"/>
        </w:rPr>
        <w:t xml:space="preserve"> medzi R3 a R4</w:t>
      </w:r>
    </w:p>
    <w:p w14:paraId="740CCD86" w14:textId="7F2BE306" w:rsidR="008B586D" w:rsidRPr="00A0312E" w:rsidRDefault="00CE4349" w:rsidP="007C25E1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 xml:space="preserve">Na </w:t>
      </w:r>
      <w:r w:rsidR="007C25E1">
        <w:rPr>
          <w:rFonts w:eastAsiaTheme="minorEastAsia" w:cstheme="minorHAnsi"/>
          <w:lang w:val="sk-SK"/>
        </w:rPr>
        <w:t xml:space="preserve">spodných smerovačoch </w:t>
      </w:r>
      <w:r w:rsidR="007C25E1" w:rsidRPr="00CE2BF7">
        <w:rPr>
          <w:rFonts w:eastAsiaTheme="minorEastAsia" w:cstheme="minorHAnsi"/>
          <w:b/>
          <w:lang w:val="sk-SK"/>
        </w:rPr>
        <w:t>R3</w:t>
      </w:r>
      <w:r w:rsidR="007C25E1">
        <w:rPr>
          <w:rFonts w:eastAsiaTheme="minorEastAsia" w:cstheme="minorHAnsi"/>
          <w:lang w:val="sk-SK"/>
        </w:rPr>
        <w:t xml:space="preserve"> a </w:t>
      </w:r>
      <w:r w:rsidR="007C25E1" w:rsidRPr="00CE2BF7">
        <w:rPr>
          <w:rFonts w:eastAsiaTheme="minorEastAsia" w:cstheme="minorHAnsi"/>
          <w:b/>
          <w:lang w:val="sk-SK"/>
        </w:rPr>
        <w:t>R4</w:t>
      </w:r>
      <w:r w:rsidR="007C25E1">
        <w:rPr>
          <w:rFonts w:eastAsiaTheme="minorEastAsia" w:cstheme="minorHAnsi"/>
          <w:lang w:val="sk-SK"/>
        </w:rPr>
        <w:t xml:space="preserve"> na rozhraniach, ktoré ich priamo prepájajú, </w:t>
      </w:r>
      <w:r w:rsidRPr="00A0312E">
        <w:rPr>
          <w:rFonts w:eastAsiaTheme="minorEastAsia" w:cstheme="minorHAnsi"/>
          <w:lang w:val="sk-SK"/>
        </w:rPr>
        <w:t xml:space="preserve">zmeňte L2 protocol </w:t>
      </w:r>
      <w:r w:rsidR="008209F1" w:rsidRPr="00A0312E">
        <w:rPr>
          <w:rFonts w:eastAsiaTheme="minorEastAsia" w:cstheme="minorHAnsi"/>
          <w:lang w:val="sk-SK"/>
        </w:rPr>
        <w:t xml:space="preserve">na sériovej linke medzi nimi z </w:t>
      </w:r>
      <w:r w:rsidRPr="00A0312E">
        <w:rPr>
          <w:rFonts w:eastAsiaTheme="minorEastAsia" w:cstheme="minorHAnsi"/>
          <w:lang w:val="sk-SK"/>
        </w:rPr>
        <w:t xml:space="preserve">HDLC na </w:t>
      </w:r>
      <w:r w:rsidR="005F7420" w:rsidRPr="00A0312E">
        <w:rPr>
          <w:rFonts w:eastAsiaTheme="minorEastAsia" w:cstheme="minorHAnsi"/>
          <w:lang w:val="sk-SK"/>
        </w:rPr>
        <w:t>protokol PPP</w:t>
      </w:r>
    </w:p>
    <w:p w14:paraId="1093C994" w14:textId="19EAB27E" w:rsidR="007D7BD9" w:rsidRPr="00A0312E" w:rsidRDefault="00F77C9B" w:rsidP="007D7BD9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Skontrolujte si stav rozhraní</w:t>
      </w:r>
      <w:r w:rsidR="008209F1" w:rsidRPr="00A0312E">
        <w:rPr>
          <w:rFonts w:eastAsiaTheme="minorEastAsia" w:cstheme="minorHAnsi"/>
          <w:lang w:val="sk-SK"/>
        </w:rPr>
        <w:t xml:space="preserve"> (chceme up, up)</w:t>
      </w:r>
    </w:p>
    <w:p w14:paraId="2246B3C2" w14:textId="38B0A457" w:rsidR="003516F9" w:rsidRPr="00A0312E" w:rsidRDefault="00F77C9B" w:rsidP="003516F9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 xml:space="preserve">Spustite </w:t>
      </w:r>
      <w:r w:rsidR="006A701F" w:rsidRPr="00A0312E">
        <w:rPr>
          <w:rFonts w:eastAsiaTheme="minorEastAsia" w:cstheme="minorHAnsi"/>
          <w:lang w:val="sk-SK"/>
        </w:rPr>
        <w:t>autentifikáciu pre PPP pomocou protokolu CHAP</w:t>
      </w:r>
      <w:r w:rsidR="00977340" w:rsidRPr="00A0312E">
        <w:rPr>
          <w:rFonts w:eastAsiaTheme="minorEastAsia" w:cstheme="minorHAnsi"/>
          <w:lang w:val="sk-SK"/>
        </w:rPr>
        <w:t xml:space="preserve"> tak, že </w:t>
      </w:r>
      <w:r w:rsidR="00977340" w:rsidRPr="00CE2BF7">
        <w:rPr>
          <w:rFonts w:eastAsiaTheme="minorEastAsia" w:cstheme="minorHAnsi"/>
          <w:b/>
          <w:lang w:val="sk-SK"/>
        </w:rPr>
        <w:t>R4</w:t>
      </w:r>
      <w:r w:rsidR="00977340" w:rsidRPr="00A0312E">
        <w:rPr>
          <w:rFonts w:eastAsiaTheme="minorEastAsia" w:cstheme="minorHAnsi"/>
          <w:lang w:val="sk-SK"/>
        </w:rPr>
        <w:t xml:space="preserve"> sa bude autentifikovať voči </w:t>
      </w:r>
      <w:r w:rsidR="00977340" w:rsidRPr="001F07DD">
        <w:rPr>
          <w:rFonts w:eastAsiaTheme="minorEastAsia" w:cstheme="minorHAnsi"/>
          <w:b/>
          <w:lang w:val="sk-SK"/>
        </w:rPr>
        <w:t>R</w:t>
      </w:r>
      <w:r w:rsidR="00CE2BF7" w:rsidRPr="001F07DD">
        <w:rPr>
          <w:rFonts w:eastAsiaTheme="minorEastAsia" w:cstheme="minorHAnsi"/>
          <w:b/>
          <w:lang w:val="sk-SK"/>
        </w:rPr>
        <w:t>3</w:t>
      </w:r>
      <w:r w:rsidR="00590693" w:rsidRPr="00A0312E">
        <w:rPr>
          <w:rFonts w:eastAsiaTheme="minorEastAsia" w:cstheme="minorHAnsi"/>
          <w:lang w:val="sk-SK"/>
        </w:rPr>
        <w:t xml:space="preserve"> (jednosmerné CHAP)</w:t>
      </w:r>
      <w:r w:rsidR="008209F1" w:rsidRPr="00A0312E">
        <w:rPr>
          <w:rFonts w:eastAsiaTheme="minorEastAsia" w:cstheme="minorHAnsi"/>
          <w:lang w:val="sk-SK"/>
        </w:rPr>
        <w:t xml:space="preserve"> nasledovne:</w:t>
      </w:r>
    </w:p>
    <w:p w14:paraId="28F65288" w14:textId="31498445" w:rsidR="00114B82" w:rsidRPr="00A0312E" w:rsidRDefault="00BB52B2" w:rsidP="00114B82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Použite príkaz debug ppp authentication</w:t>
      </w:r>
      <w:r w:rsidR="00114B82" w:rsidRPr="00A0312E">
        <w:rPr>
          <w:rFonts w:eastAsiaTheme="minorEastAsia" w:cstheme="minorHAnsi"/>
          <w:lang w:val="sk-SK"/>
        </w:rPr>
        <w:t xml:space="preserve"> na </w:t>
      </w:r>
      <w:r w:rsidR="00114B82" w:rsidRPr="001F07DD">
        <w:rPr>
          <w:rFonts w:eastAsiaTheme="minorEastAsia" w:cstheme="minorHAnsi"/>
          <w:b/>
          <w:lang w:val="sk-SK"/>
        </w:rPr>
        <w:t>R</w:t>
      </w:r>
      <w:r w:rsidR="00CE2BF7" w:rsidRPr="001F07DD">
        <w:rPr>
          <w:rFonts w:eastAsiaTheme="minorEastAsia" w:cstheme="minorHAnsi"/>
          <w:b/>
          <w:lang w:val="sk-SK"/>
        </w:rPr>
        <w:t>3</w:t>
      </w:r>
      <w:r w:rsidR="00114B82" w:rsidRPr="00A0312E">
        <w:rPr>
          <w:rFonts w:eastAsiaTheme="minorEastAsia" w:cstheme="minorHAnsi"/>
          <w:lang w:val="sk-SK"/>
        </w:rPr>
        <w:t xml:space="preserve"> aj </w:t>
      </w:r>
      <w:r w:rsidR="00114B82" w:rsidRPr="001F07DD">
        <w:rPr>
          <w:rFonts w:eastAsiaTheme="minorEastAsia" w:cstheme="minorHAnsi"/>
          <w:b/>
          <w:lang w:val="sk-SK"/>
        </w:rPr>
        <w:t>R4</w:t>
      </w:r>
    </w:p>
    <w:p w14:paraId="0CC8E82D" w14:textId="5D8004A4" w:rsidR="00114B82" w:rsidRPr="00A0312E" w:rsidRDefault="00114B82" w:rsidP="00114B82">
      <w:pPr>
        <w:pStyle w:val="Odsekzoznamu"/>
        <w:numPr>
          <w:ilvl w:val="2"/>
          <w:numId w:val="3"/>
        </w:num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 xml:space="preserve">Na </w:t>
      </w:r>
      <w:r w:rsidRPr="001F07DD">
        <w:rPr>
          <w:rFonts w:cstheme="minorHAnsi"/>
          <w:b/>
          <w:lang w:val="sk-SK"/>
        </w:rPr>
        <w:t>R</w:t>
      </w:r>
      <w:r w:rsidR="00CE2BF7" w:rsidRPr="001F07DD">
        <w:rPr>
          <w:rFonts w:cstheme="minorHAnsi"/>
          <w:b/>
          <w:lang w:val="sk-SK"/>
        </w:rPr>
        <w:t>3</w:t>
      </w:r>
      <w:r w:rsidRPr="00A0312E">
        <w:rPr>
          <w:rFonts w:cstheme="minorHAnsi"/>
          <w:lang w:val="sk-SK"/>
        </w:rPr>
        <w:t xml:space="preserve"> vytvorte meno a heslo pre autentifikovanie </w:t>
      </w:r>
      <w:r w:rsidRPr="001F07DD">
        <w:rPr>
          <w:rFonts w:cstheme="minorHAnsi"/>
          <w:b/>
          <w:lang w:val="sk-SK"/>
        </w:rPr>
        <w:t>R4</w:t>
      </w:r>
      <w:r w:rsidRPr="00A0312E">
        <w:rPr>
          <w:rFonts w:cstheme="minorHAnsi"/>
          <w:lang w:val="sk-SK"/>
        </w:rPr>
        <w:t xml:space="preserve"> (username </w:t>
      </w:r>
      <w:r w:rsidR="001F07DD">
        <w:rPr>
          <w:rFonts w:cstheme="minorHAnsi"/>
          <w:lang w:val="sk-SK"/>
        </w:rPr>
        <w:t>#</w:t>
      </w:r>
      <w:r w:rsidRPr="00A0312E">
        <w:rPr>
          <w:rFonts w:cstheme="minorHAnsi"/>
          <w:b/>
          <w:bCs/>
          <w:lang w:val="sk-SK"/>
        </w:rPr>
        <w:t xml:space="preserve">R4 </w:t>
      </w:r>
      <w:r w:rsidRPr="00A0312E">
        <w:rPr>
          <w:rFonts w:cstheme="minorHAnsi"/>
          <w:lang w:val="sk-SK"/>
        </w:rPr>
        <w:t xml:space="preserve">password </w:t>
      </w:r>
      <w:r w:rsidR="006322A5">
        <w:rPr>
          <w:rFonts w:cstheme="minorHAnsi"/>
          <w:b/>
          <w:bCs/>
          <w:lang w:val="sk-SK"/>
        </w:rPr>
        <w:t>cisco4</w:t>
      </w:r>
      <w:r w:rsidR="00CE2BF7">
        <w:rPr>
          <w:rFonts w:cstheme="minorHAnsi"/>
          <w:lang w:val="sk-SK"/>
        </w:rPr>
        <w:t>), a zapnite</w:t>
      </w:r>
      <w:r w:rsidRPr="00A0312E">
        <w:rPr>
          <w:rFonts w:cstheme="minorHAnsi"/>
          <w:lang w:val="sk-SK"/>
        </w:rPr>
        <w:t xml:space="preserve"> pre PPP aj autentifikáciu pomocou CHAP (ppp authen chap)</w:t>
      </w:r>
    </w:p>
    <w:p w14:paraId="10AE549A" w14:textId="133EEDF0" w:rsidR="008209F1" w:rsidRPr="00CE2BF7" w:rsidRDefault="008209F1" w:rsidP="00CE2BF7">
      <w:pPr>
        <w:pStyle w:val="Odsekzoznamu"/>
        <w:numPr>
          <w:ilvl w:val="3"/>
          <w:numId w:val="3"/>
        </w:num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 xml:space="preserve">Upozornenie: </w:t>
      </w:r>
      <w:r w:rsidRPr="00CE2BF7">
        <w:rPr>
          <w:rFonts w:cstheme="minorHAnsi"/>
          <w:lang w:val="sk-SK"/>
        </w:rPr>
        <w:t xml:space="preserve">Tu username musí sedieť s hostname smerovača </w:t>
      </w:r>
      <w:r w:rsidR="001F07DD">
        <w:rPr>
          <w:rFonts w:cstheme="minorHAnsi"/>
          <w:lang w:val="sk-SK"/>
        </w:rPr>
        <w:t>#</w:t>
      </w:r>
      <w:r w:rsidRPr="001F07DD">
        <w:rPr>
          <w:rFonts w:cstheme="minorHAnsi"/>
          <w:b/>
          <w:lang w:val="sk-SK"/>
        </w:rPr>
        <w:t>R4</w:t>
      </w:r>
      <w:r w:rsidRPr="00CE2BF7">
        <w:rPr>
          <w:rFonts w:cstheme="minorHAnsi"/>
          <w:lang w:val="sk-SK"/>
        </w:rPr>
        <w:t>, preto to nemôže byť n</w:t>
      </w:r>
      <w:r w:rsidR="00B33B34" w:rsidRPr="00CE2BF7">
        <w:rPr>
          <w:rFonts w:cstheme="minorHAnsi"/>
          <w:lang w:val="sk-SK"/>
        </w:rPr>
        <w:t xml:space="preserve">ič iné, len </w:t>
      </w:r>
      <w:r w:rsidR="001F07DD">
        <w:rPr>
          <w:rFonts w:cstheme="minorHAnsi"/>
          <w:lang w:val="sk-SK"/>
        </w:rPr>
        <w:t>#</w:t>
      </w:r>
      <w:r w:rsidR="00B33B34" w:rsidRPr="001F07DD">
        <w:rPr>
          <w:rFonts w:cstheme="minorHAnsi"/>
          <w:b/>
          <w:lang w:val="sk-SK"/>
        </w:rPr>
        <w:t>R4</w:t>
      </w:r>
      <w:r w:rsidR="00B33B34" w:rsidRPr="00CE2BF7">
        <w:rPr>
          <w:rFonts w:cstheme="minorHAnsi"/>
          <w:lang w:val="sk-SK"/>
        </w:rPr>
        <w:t xml:space="preserve"> – toto je zmena oproti PAP autentifikácii.</w:t>
      </w:r>
    </w:p>
    <w:p w14:paraId="127FD13E" w14:textId="17D614ED" w:rsidR="00114B82" w:rsidRPr="00A0312E" w:rsidRDefault="00114B82" w:rsidP="00114B82">
      <w:pPr>
        <w:pStyle w:val="Odsekzoznamu"/>
        <w:numPr>
          <w:ilvl w:val="3"/>
          <w:numId w:val="3"/>
        </w:num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 xml:space="preserve">Overte aktuálne stav rozhraní na </w:t>
      </w:r>
      <w:r w:rsidR="001F07DD">
        <w:rPr>
          <w:rFonts w:cstheme="minorHAnsi"/>
          <w:b/>
          <w:lang w:val="sk-SK"/>
        </w:rPr>
        <w:t>R3</w:t>
      </w:r>
      <w:r w:rsidRPr="00A0312E">
        <w:rPr>
          <w:rFonts w:cstheme="minorHAnsi"/>
          <w:lang w:val="sk-SK"/>
        </w:rPr>
        <w:t xml:space="preserve"> aj </w:t>
      </w:r>
      <w:r w:rsidRPr="001F07DD">
        <w:rPr>
          <w:rFonts w:cstheme="minorHAnsi"/>
          <w:b/>
          <w:lang w:val="sk-SK"/>
        </w:rPr>
        <w:t>R4</w:t>
      </w:r>
      <w:r w:rsidRPr="00A0312E">
        <w:rPr>
          <w:rFonts w:cstheme="minorHAnsi"/>
          <w:lang w:val="sk-SK"/>
        </w:rPr>
        <w:t>, prečo je to tak?</w:t>
      </w:r>
    </w:p>
    <w:p w14:paraId="4C8AECE9" w14:textId="7DD46573" w:rsidR="00114B82" w:rsidRPr="00A0312E" w:rsidRDefault="00114B82" w:rsidP="00114B82">
      <w:pPr>
        <w:pStyle w:val="Odsekzoznamu"/>
        <w:numPr>
          <w:ilvl w:val="3"/>
          <w:numId w:val="3"/>
        </w:num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 xml:space="preserve">Následne analyzujte výstup z debugovania na </w:t>
      </w:r>
      <w:r w:rsidRPr="00121215">
        <w:rPr>
          <w:rFonts w:cstheme="minorHAnsi"/>
          <w:b/>
          <w:lang w:val="sk-SK"/>
        </w:rPr>
        <w:t>R2</w:t>
      </w:r>
      <w:r w:rsidRPr="00A0312E">
        <w:rPr>
          <w:rFonts w:cstheme="minorHAnsi"/>
          <w:lang w:val="sk-SK"/>
        </w:rPr>
        <w:t xml:space="preserve"> aj </w:t>
      </w:r>
      <w:r w:rsidRPr="00121215">
        <w:rPr>
          <w:rFonts w:cstheme="minorHAnsi"/>
          <w:b/>
          <w:lang w:val="sk-SK"/>
        </w:rPr>
        <w:t>R4</w:t>
      </w:r>
      <w:r w:rsidRPr="00A0312E">
        <w:rPr>
          <w:rFonts w:cstheme="minorHAnsi"/>
          <w:lang w:val="sk-SK"/>
        </w:rPr>
        <w:t>, a výsledok svojej analýzy vložte do</w:t>
      </w:r>
      <w:r w:rsidR="00B33B34" w:rsidRPr="00A0312E">
        <w:rPr>
          <w:rFonts w:cstheme="minorHAnsi"/>
          <w:lang w:val="sk-SK"/>
        </w:rPr>
        <w:t xml:space="preserve"> svojho</w:t>
      </w:r>
      <w:r w:rsidRPr="00A0312E">
        <w:rPr>
          <w:rFonts w:cstheme="minorHAnsi"/>
          <w:lang w:val="sk-SK"/>
        </w:rPr>
        <w:t xml:space="preserve"> report</w:t>
      </w:r>
      <w:r w:rsidR="00B33B34" w:rsidRPr="00A0312E">
        <w:rPr>
          <w:rFonts w:cstheme="minorHAnsi"/>
          <w:lang w:val="sk-SK"/>
        </w:rPr>
        <w:t>u</w:t>
      </w:r>
      <w:r w:rsidRPr="00A0312E">
        <w:rPr>
          <w:rFonts w:cstheme="minorHAnsi"/>
          <w:lang w:val="sk-SK"/>
        </w:rPr>
        <w:t>, aj z dô</w:t>
      </w:r>
      <w:r w:rsidR="006322A5">
        <w:rPr>
          <w:rFonts w:cstheme="minorHAnsi"/>
          <w:lang w:val="sk-SK"/>
        </w:rPr>
        <w:t>vodom prečo je to aktuálne tak</w:t>
      </w:r>
    </w:p>
    <w:p w14:paraId="597614CF" w14:textId="53BC7A78" w:rsidR="00114B82" w:rsidRPr="00A0312E" w:rsidRDefault="00114B82" w:rsidP="00114B82">
      <w:pPr>
        <w:pStyle w:val="Odsekzoznamu"/>
        <w:numPr>
          <w:ilvl w:val="2"/>
          <w:numId w:val="3"/>
        </w:num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lastRenderedPageBreak/>
        <w:t xml:space="preserve">Na </w:t>
      </w:r>
      <w:r w:rsidRPr="00121215">
        <w:rPr>
          <w:rFonts w:cstheme="minorHAnsi"/>
          <w:b/>
          <w:lang w:val="sk-SK"/>
        </w:rPr>
        <w:t>R4</w:t>
      </w:r>
      <w:r w:rsidRPr="00A0312E">
        <w:rPr>
          <w:rFonts w:cstheme="minorHAnsi"/>
          <w:lang w:val="sk-SK"/>
        </w:rPr>
        <w:t xml:space="preserve"> vytvorte meno a heslo pre autentifikáciu s</w:t>
      </w:r>
      <w:r w:rsidR="00121215">
        <w:rPr>
          <w:rFonts w:cstheme="minorHAnsi"/>
          <w:lang w:val="sk-SK"/>
        </w:rPr>
        <w:t> </w:t>
      </w:r>
      <w:r w:rsidRPr="00121215">
        <w:rPr>
          <w:rFonts w:cstheme="minorHAnsi"/>
          <w:b/>
          <w:lang w:val="sk-SK"/>
        </w:rPr>
        <w:t>R</w:t>
      </w:r>
      <w:r w:rsidR="00121215" w:rsidRPr="00121215">
        <w:rPr>
          <w:rFonts w:cstheme="minorHAnsi"/>
          <w:b/>
          <w:lang w:val="sk-SK"/>
        </w:rPr>
        <w:t>3</w:t>
      </w:r>
      <w:r w:rsidRPr="00A0312E">
        <w:rPr>
          <w:rFonts w:cstheme="minorHAnsi"/>
          <w:lang w:val="sk-SK"/>
        </w:rPr>
        <w:t xml:space="preserve"> (username </w:t>
      </w:r>
      <w:r w:rsidR="005F704E">
        <w:rPr>
          <w:rFonts w:cstheme="minorHAnsi"/>
          <w:lang w:val="sk-SK"/>
        </w:rPr>
        <w:t>#</w:t>
      </w:r>
      <w:r w:rsidR="006322A5">
        <w:rPr>
          <w:rFonts w:cstheme="minorHAnsi"/>
          <w:b/>
          <w:lang w:val="sk-SK"/>
        </w:rPr>
        <w:t>R3</w:t>
      </w:r>
      <w:r w:rsidRPr="00A0312E">
        <w:rPr>
          <w:rFonts w:cstheme="minorHAnsi"/>
          <w:b/>
          <w:lang w:val="sk-SK"/>
        </w:rPr>
        <w:t xml:space="preserve"> </w:t>
      </w:r>
      <w:r w:rsidRPr="00A0312E">
        <w:rPr>
          <w:rFonts w:cstheme="minorHAnsi"/>
          <w:lang w:val="sk-SK"/>
        </w:rPr>
        <w:t xml:space="preserve">password </w:t>
      </w:r>
      <w:r w:rsidR="005F704E">
        <w:rPr>
          <w:rFonts w:cstheme="minorHAnsi"/>
          <w:b/>
          <w:lang w:val="sk-SK"/>
        </w:rPr>
        <w:t>cisco3</w:t>
      </w:r>
      <w:r w:rsidRPr="00A0312E">
        <w:rPr>
          <w:rFonts w:cstheme="minorHAnsi"/>
          <w:b/>
          <w:lang w:val="sk-SK"/>
        </w:rPr>
        <w:t>)</w:t>
      </w:r>
    </w:p>
    <w:p w14:paraId="7017DC93" w14:textId="77777777" w:rsidR="004C0714" w:rsidRPr="004C0714" w:rsidRDefault="00114B82" w:rsidP="00FE376A">
      <w:pPr>
        <w:pStyle w:val="Odsekzoznamu"/>
        <w:numPr>
          <w:ilvl w:val="3"/>
          <w:numId w:val="3"/>
        </w:numPr>
        <w:rPr>
          <w:ins w:id="7" w:author="Mgr. Jana Uramová, PhD." w:date="2018-02-23T15:22:00Z"/>
          <w:rFonts w:cstheme="minorHAnsi"/>
          <w:lang w:val="sk-SK"/>
          <w:rPrChange w:id="8" w:author="Mgr. Jana Uramová, PhD." w:date="2018-02-23T15:22:00Z">
            <w:rPr>
              <w:ins w:id="9" w:author="Mgr. Jana Uramová, PhD." w:date="2018-02-23T15:22:00Z"/>
              <w:rFonts w:cstheme="minorHAnsi"/>
              <w:b/>
              <w:lang w:val="sk-SK"/>
            </w:rPr>
          </w:rPrChange>
        </w:rPr>
      </w:pPr>
      <w:r w:rsidRPr="006322A5">
        <w:rPr>
          <w:rFonts w:cstheme="minorHAnsi"/>
          <w:lang w:val="sk-SK"/>
        </w:rPr>
        <w:t xml:space="preserve">Overte aktuálny stav rozhraní na </w:t>
      </w:r>
      <w:r w:rsidRPr="00121215">
        <w:rPr>
          <w:rFonts w:cstheme="minorHAnsi"/>
          <w:b/>
          <w:lang w:val="sk-SK"/>
        </w:rPr>
        <w:t>R</w:t>
      </w:r>
      <w:r w:rsidR="006322A5" w:rsidRPr="00121215">
        <w:rPr>
          <w:rFonts w:cstheme="minorHAnsi"/>
          <w:b/>
          <w:lang w:val="sk-SK"/>
        </w:rPr>
        <w:t>3</w:t>
      </w:r>
      <w:r w:rsidRPr="006322A5">
        <w:rPr>
          <w:rFonts w:cstheme="minorHAnsi"/>
          <w:lang w:val="sk-SK"/>
        </w:rPr>
        <w:t xml:space="preserve"> a </w:t>
      </w:r>
      <w:r w:rsidRPr="00121215">
        <w:rPr>
          <w:rFonts w:cstheme="minorHAnsi"/>
          <w:b/>
          <w:lang w:val="sk-SK"/>
        </w:rPr>
        <w:t>R4</w:t>
      </w:r>
    </w:p>
    <w:p w14:paraId="4BDA8B37" w14:textId="089233FF" w:rsidR="006322A5" w:rsidRDefault="004C0714">
      <w:pPr>
        <w:pStyle w:val="Odsekzoznamu"/>
        <w:numPr>
          <w:ilvl w:val="4"/>
          <w:numId w:val="3"/>
        </w:numPr>
        <w:rPr>
          <w:rFonts w:cstheme="minorHAnsi"/>
          <w:lang w:val="sk-SK"/>
        </w:rPr>
        <w:pPrChange w:id="10" w:author="Mgr. Jana Uramová, PhD." w:date="2018-02-23T15:22:00Z">
          <w:pPr>
            <w:pStyle w:val="Odsekzoznamu"/>
            <w:numPr>
              <w:ilvl w:val="3"/>
              <w:numId w:val="3"/>
            </w:numPr>
            <w:ind w:left="2880" w:hanging="360"/>
          </w:pPr>
        </w:pPrChange>
      </w:pPr>
      <w:ins w:id="11" w:author="Mgr. Jana Uramová, PhD." w:date="2018-02-23T15:22:00Z">
        <w:r>
          <w:rPr>
            <w:rFonts w:cstheme="minorHAnsi"/>
            <w:b/>
            <w:lang w:val="sk-SK"/>
          </w:rPr>
          <w:t>Je dobre</w:t>
        </w:r>
      </w:ins>
      <w:ins w:id="12" w:author="Jana Uramova" w:date="2018-04-04T10:38:00Z">
        <w:r w:rsidR="00681B24">
          <w:rPr>
            <w:rFonts w:cstheme="minorHAnsi"/>
            <w:b/>
            <w:lang w:val="sk-SK"/>
          </w:rPr>
          <w:t>,</w:t>
        </w:r>
      </w:ins>
      <w:ins w:id="13" w:author="Mgr. Jana Uramová, PhD." w:date="2018-02-23T15:22:00Z">
        <w:r>
          <w:rPr>
            <w:rFonts w:cstheme="minorHAnsi"/>
            <w:b/>
            <w:lang w:val="sk-SK"/>
          </w:rPr>
          <w:t xml:space="preserve"> že to teraz nejde, ale vieme prečo?</w:t>
        </w:r>
      </w:ins>
    </w:p>
    <w:p w14:paraId="7B34398E" w14:textId="4A350DD2" w:rsidR="00F01027" w:rsidRPr="006322A5" w:rsidRDefault="00114B82">
      <w:pPr>
        <w:pStyle w:val="Odsekzoznamu"/>
        <w:numPr>
          <w:ilvl w:val="4"/>
          <w:numId w:val="3"/>
        </w:numPr>
        <w:rPr>
          <w:rFonts w:cstheme="minorHAnsi"/>
          <w:lang w:val="sk-SK"/>
        </w:rPr>
        <w:pPrChange w:id="14" w:author="Mgr. Jana Uramová, PhD." w:date="2018-02-23T15:22:00Z">
          <w:pPr>
            <w:pStyle w:val="Odsekzoznamu"/>
            <w:numPr>
              <w:ilvl w:val="3"/>
              <w:numId w:val="3"/>
            </w:numPr>
            <w:ind w:left="2880" w:hanging="360"/>
          </w:pPr>
        </w:pPrChange>
      </w:pPr>
      <w:del w:id="15" w:author="Mgr. Jana Uramová, PhD." w:date="2018-02-23T15:22:00Z">
        <w:r w:rsidRPr="006322A5" w:rsidDel="004C0714">
          <w:rPr>
            <w:rFonts w:cstheme="minorHAnsi"/>
            <w:lang w:val="sk-SK"/>
          </w:rPr>
          <w:delText>Následne a</w:delText>
        </w:r>
      </w:del>
      <w:ins w:id="16" w:author="Mgr. Jana Uramová, PhD." w:date="2018-02-23T15:22:00Z">
        <w:r w:rsidR="004C0714">
          <w:rPr>
            <w:rFonts w:cstheme="minorHAnsi"/>
            <w:lang w:val="sk-SK"/>
          </w:rPr>
          <w:t>A</w:t>
        </w:r>
      </w:ins>
      <w:r w:rsidRPr="006322A5">
        <w:rPr>
          <w:rFonts w:cstheme="minorHAnsi"/>
          <w:lang w:val="sk-SK"/>
        </w:rPr>
        <w:t>naly</w:t>
      </w:r>
      <w:r w:rsidR="006322A5">
        <w:rPr>
          <w:rFonts w:cstheme="minorHAnsi"/>
          <w:lang w:val="sk-SK"/>
        </w:rPr>
        <w:t xml:space="preserve">zujte výstup z debugovania na </w:t>
      </w:r>
      <w:r w:rsidR="006322A5" w:rsidRPr="00121215">
        <w:rPr>
          <w:rFonts w:cstheme="minorHAnsi"/>
          <w:b/>
          <w:lang w:val="sk-SK"/>
        </w:rPr>
        <w:t>R3</w:t>
      </w:r>
      <w:r w:rsidRPr="006322A5">
        <w:rPr>
          <w:rFonts w:cstheme="minorHAnsi"/>
          <w:lang w:val="sk-SK"/>
        </w:rPr>
        <w:t xml:space="preserve"> aj </w:t>
      </w:r>
      <w:r w:rsidRPr="00121215">
        <w:rPr>
          <w:rFonts w:cstheme="minorHAnsi"/>
          <w:b/>
          <w:lang w:val="sk-SK"/>
        </w:rPr>
        <w:t>R4</w:t>
      </w:r>
      <w:r w:rsidRPr="006322A5">
        <w:rPr>
          <w:rFonts w:cstheme="minorHAnsi"/>
          <w:lang w:val="sk-SK"/>
        </w:rPr>
        <w:t>, a výsledok svojej analýzy vložte do report</w:t>
      </w:r>
      <w:r w:rsidR="008F3D68" w:rsidRPr="006322A5">
        <w:rPr>
          <w:rFonts w:cstheme="minorHAnsi"/>
          <w:lang w:val="sk-SK"/>
        </w:rPr>
        <w:t>u</w:t>
      </w:r>
      <w:r w:rsidRPr="006322A5">
        <w:rPr>
          <w:rFonts w:cstheme="minorHAnsi"/>
          <w:lang w:val="sk-SK"/>
        </w:rPr>
        <w:t xml:space="preserve">, aj </w:t>
      </w:r>
      <w:ins w:id="17" w:author="Jana Uramova" w:date="2018-04-04T10:38:00Z">
        <w:r w:rsidR="00681B24">
          <w:rPr>
            <w:rFonts w:cstheme="minorHAnsi"/>
            <w:lang w:val="sk-SK"/>
          </w:rPr>
          <w:t>s</w:t>
        </w:r>
      </w:ins>
      <w:del w:id="18" w:author="Jana Uramova" w:date="2018-04-04T10:38:00Z">
        <w:r w:rsidRPr="006322A5" w:rsidDel="00681B24">
          <w:rPr>
            <w:rFonts w:cstheme="minorHAnsi"/>
            <w:lang w:val="sk-SK"/>
          </w:rPr>
          <w:delText>z</w:delText>
        </w:r>
      </w:del>
      <w:r w:rsidRPr="006322A5">
        <w:rPr>
          <w:rFonts w:cstheme="minorHAnsi"/>
          <w:lang w:val="sk-SK"/>
        </w:rPr>
        <w:t xml:space="preserve"> dô</w:t>
      </w:r>
      <w:r w:rsidR="008F3D68" w:rsidRPr="006322A5">
        <w:rPr>
          <w:rFonts w:cstheme="minorHAnsi"/>
          <w:lang w:val="sk-SK"/>
        </w:rPr>
        <w:t>vodom prečo je to aktuálne tak.</w:t>
      </w:r>
    </w:p>
    <w:p w14:paraId="4C84E67D" w14:textId="1B369BEB" w:rsidR="000F5D28" w:rsidRPr="00A0312E" w:rsidRDefault="00371F77" w:rsidP="000F5D28">
      <w:pPr>
        <w:numPr>
          <w:ilvl w:val="2"/>
          <w:numId w:val="3"/>
        </w:numPr>
        <w:contextualSpacing/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 xml:space="preserve">Na </w:t>
      </w:r>
      <w:r w:rsidRPr="00121215">
        <w:rPr>
          <w:rFonts w:cstheme="minorHAnsi"/>
          <w:b/>
          <w:lang w:val="sk-SK"/>
        </w:rPr>
        <w:t>R4</w:t>
      </w:r>
      <w:r w:rsidRPr="00A0312E">
        <w:rPr>
          <w:rFonts w:cstheme="minorHAnsi"/>
          <w:lang w:val="sk-SK"/>
        </w:rPr>
        <w:t xml:space="preserve"> zmeňte </w:t>
      </w:r>
      <w:r w:rsidR="000F5D28" w:rsidRPr="00A0312E">
        <w:rPr>
          <w:rFonts w:cstheme="minorHAnsi"/>
          <w:lang w:val="sk-SK"/>
        </w:rPr>
        <w:t>meno</w:t>
      </w:r>
      <w:r w:rsidR="006322A5">
        <w:rPr>
          <w:rFonts w:cstheme="minorHAnsi"/>
          <w:lang w:val="sk-SK"/>
        </w:rPr>
        <w:t xml:space="preserve"> a heslo pre autentifikáciu s </w:t>
      </w:r>
      <w:r w:rsidR="006322A5" w:rsidRPr="005F704E">
        <w:rPr>
          <w:rFonts w:cstheme="minorHAnsi"/>
          <w:b/>
          <w:lang w:val="sk-SK"/>
        </w:rPr>
        <w:t>R3</w:t>
      </w:r>
      <w:r w:rsidR="003673DC" w:rsidRPr="00A0312E">
        <w:rPr>
          <w:rFonts w:cstheme="minorHAnsi"/>
          <w:lang w:val="sk-SK"/>
        </w:rPr>
        <w:t xml:space="preserve">: </w:t>
      </w:r>
      <w:r w:rsidR="000F5D28" w:rsidRPr="00A0312E">
        <w:rPr>
          <w:rFonts w:cstheme="minorHAnsi"/>
          <w:lang w:val="sk-SK"/>
        </w:rPr>
        <w:t xml:space="preserve">username </w:t>
      </w:r>
      <w:r w:rsidR="005F704E">
        <w:rPr>
          <w:rFonts w:cstheme="minorHAnsi"/>
          <w:lang w:val="sk-SK"/>
        </w:rPr>
        <w:t>#</w:t>
      </w:r>
      <w:r w:rsidR="006322A5">
        <w:rPr>
          <w:rFonts w:cstheme="minorHAnsi"/>
          <w:b/>
          <w:lang w:val="sk-SK"/>
        </w:rPr>
        <w:t>R3</w:t>
      </w:r>
      <w:r w:rsidR="000F5D28" w:rsidRPr="00A0312E">
        <w:rPr>
          <w:rFonts w:cstheme="minorHAnsi"/>
          <w:b/>
          <w:lang w:val="sk-SK"/>
        </w:rPr>
        <w:t xml:space="preserve"> </w:t>
      </w:r>
      <w:r w:rsidR="000F5D28" w:rsidRPr="00A0312E">
        <w:rPr>
          <w:rFonts w:cstheme="minorHAnsi"/>
          <w:lang w:val="sk-SK"/>
        </w:rPr>
        <w:t xml:space="preserve">password </w:t>
      </w:r>
      <w:r w:rsidR="000F5D28" w:rsidRPr="00A0312E">
        <w:rPr>
          <w:rFonts w:cstheme="minorHAnsi"/>
          <w:b/>
          <w:lang w:val="sk-SK"/>
        </w:rPr>
        <w:t>cisco4</w:t>
      </w:r>
      <w:ins w:id="19" w:author="Mgr. Jana Uramová, PhD." w:date="2018-02-23T15:23:00Z">
        <w:r w:rsidR="004C0714">
          <w:rPr>
            <w:rFonts w:cstheme="minorHAnsi"/>
            <w:b/>
            <w:lang w:val="sk-SK"/>
          </w:rPr>
          <w:t xml:space="preserve"> </w:t>
        </w:r>
        <w:r w:rsidR="004C0714" w:rsidRPr="00681B24">
          <w:rPr>
            <w:rFonts w:cstheme="minorHAnsi"/>
            <w:lang w:val="sk-SK"/>
          </w:rPr>
          <w:t>(ak je potrebné, spravte shut a no shut svojeho rozhrania k R3)</w:t>
        </w:r>
      </w:ins>
    </w:p>
    <w:p w14:paraId="267F812D" w14:textId="74FF535B" w:rsidR="00BF44B6" w:rsidRPr="00A0312E" w:rsidRDefault="00BF44B6" w:rsidP="00BF44B6">
      <w:pPr>
        <w:numPr>
          <w:ilvl w:val="3"/>
          <w:numId w:val="3"/>
        </w:numPr>
        <w:contextualSpacing/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>Ove</w:t>
      </w:r>
      <w:r w:rsidR="005F704E">
        <w:rPr>
          <w:rFonts w:cstheme="minorHAnsi"/>
          <w:lang w:val="sk-SK"/>
        </w:rPr>
        <w:t xml:space="preserve">rte aktuálny stav rozhraní na </w:t>
      </w:r>
      <w:r w:rsidR="005F704E" w:rsidRPr="005F704E">
        <w:rPr>
          <w:rFonts w:cstheme="minorHAnsi"/>
          <w:b/>
          <w:lang w:val="sk-SK"/>
        </w:rPr>
        <w:t>R3</w:t>
      </w:r>
      <w:r w:rsidRPr="00A0312E">
        <w:rPr>
          <w:rFonts w:cstheme="minorHAnsi"/>
          <w:lang w:val="sk-SK"/>
        </w:rPr>
        <w:t xml:space="preserve"> a </w:t>
      </w:r>
      <w:r w:rsidRPr="005F704E">
        <w:rPr>
          <w:rFonts w:cstheme="minorHAnsi"/>
          <w:b/>
          <w:lang w:val="sk-SK"/>
        </w:rPr>
        <w:t>R4</w:t>
      </w:r>
    </w:p>
    <w:p w14:paraId="252DC7B9" w14:textId="2DCCF6A2" w:rsidR="000F5D28" w:rsidRPr="00A0312E" w:rsidRDefault="00BF44B6" w:rsidP="004B0B1A">
      <w:pPr>
        <w:numPr>
          <w:ilvl w:val="3"/>
          <w:numId w:val="3"/>
        </w:numPr>
        <w:contextualSpacing/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>Následne analy</w:t>
      </w:r>
      <w:r w:rsidR="005F704E">
        <w:rPr>
          <w:rFonts w:cstheme="minorHAnsi"/>
          <w:lang w:val="sk-SK"/>
        </w:rPr>
        <w:t xml:space="preserve">zujte výstup z debugovania na </w:t>
      </w:r>
      <w:r w:rsidR="005F704E" w:rsidRPr="005F704E">
        <w:rPr>
          <w:rFonts w:cstheme="minorHAnsi"/>
          <w:b/>
          <w:lang w:val="sk-SK"/>
        </w:rPr>
        <w:t>R3</w:t>
      </w:r>
      <w:r w:rsidRPr="00A0312E">
        <w:rPr>
          <w:rFonts w:cstheme="minorHAnsi"/>
          <w:lang w:val="sk-SK"/>
        </w:rPr>
        <w:t xml:space="preserve"> aj </w:t>
      </w:r>
      <w:r w:rsidRPr="005F704E">
        <w:rPr>
          <w:rFonts w:cstheme="minorHAnsi"/>
          <w:b/>
          <w:lang w:val="sk-SK"/>
        </w:rPr>
        <w:t>R4</w:t>
      </w:r>
      <w:r w:rsidRPr="00A0312E">
        <w:rPr>
          <w:rFonts w:cstheme="minorHAnsi"/>
          <w:lang w:val="sk-SK"/>
        </w:rPr>
        <w:t>, a výsledok svojej analýzy vložte do reportu, aj z dôvodom prečo je to aktuálne tak.</w:t>
      </w:r>
    </w:p>
    <w:p w14:paraId="5FC607B4" w14:textId="4934B467" w:rsidR="004250A1" w:rsidRPr="00A0312E" w:rsidRDefault="002D27BB" w:rsidP="004250A1">
      <w:pPr>
        <w:pStyle w:val="Odsekzoznamu"/>
        <w:numPr>
          <w:ilvl w:val="1"/>
          <w:numId w:val="3"/>
        </w:numPr>
        <w:rPr>
          <w:rFonts w:cstheme="minorHAnsi"/>
          <w:lang w:val="sk-SK"/>
        </w:rPr>
      </w:pPr>
      <w:r w:rsidRPr="00A0312E">
        <w:rPr>
          <w:rFonts w:cstheme="minorHAnsi"/>
          <w:lang w:val="sk-SK"/>
        </w:rPr>
        <w:t>Doplňte autentifikáci</w:t>
      </w:r>
      <w:r w:rsidR="005F704E">
        <w:rPr>
          <w:rFonts w:cstheme="minorHAnsi"/>
          <w:lang w:val="sk-SK"/>
        </w:rPr>
        <w:t xml:space="preserve">u pomocou CHAP tak, aby sa aj </w:t>
      </w:r>
      <w:r w:rsidR="005F704E" w:rsidRPr="005F704E">
        <w:rPr>
          <w:rFonts w:cstheme="minorHAnsi"/>
          <w:b/>
          <w:lang w:val="sk-SK"/>
        </w:rPr>
        <w:t>R3</w:t>
      </w:r>
      <w:r w:rsidRPr="00A0312E">
        <w:rPr>
          <w:rFonts w:cstheme="minorHAnsi"/>
          <w:lang w:val="sk-SK"/>
        </w:rPr>
        <w:t xml:space="preserve"> musel autentifikovať voči </w:t>
      </w:r>
      <w:r w:rsidRPr="005F704E">
        <w:rPr>
          <w:rFonts w:cstheme="minorHAnsi"/>
          <w:b/>
          <w:lang w:val="sk-SK"/>
        </w:rPr>
        <w:t>R4</w:t>
      </w:r>
      <w:r w:rsidRPr="00A0312E">
        <w:rPr>
          <w:rFonts w:cstheme="minorHAnsi"/>
          <w:lang w:val="sk-SK"/>
        </w:rPr>
        <w:t xml:space="preserve"> (t.j. dokončíme </w:t>
      </w:r>
      <w:r w:rsidRPr="00A0312E">
        <w:rPr>
          <w:rFonts w:cstheme="minorHAnsi"/>
          <w:b/>
          <w:bCs/>
          <w:lang w:val="sk-SK"/>
        </w:rPr>
        <w:t>obojsmerné CHAP</w:t>
      </w:r>
      <w:r w:rsidRPr="00A0312E">
        <w:rPr>
          <w:rFonts w:cstheme="minorHAnsi"/>
          <w:lang w:val="sk-SK"/>
        </w:rPr>
        <w:t>)</w:t>
      </w:r>
    </w:p>
    <w:p w14:paraId="6D06D6EE" w14:textId="58FAFA4C" w:rsidR="00394ADC" w:rsidRPr="00A0312E" w:rsidRDefault="002D1803" w:rsidP="00394ADC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 xml:space="preserve">Na </w:t>
      </w:r>
      <w:r w:rsidR="004A2474" w:rsidRPr="005F704E">
        <w:rPr>
          <w:rFonts w:eastAsiaTheme="minorEastAsia" w:cstheme="minorHAnsi"/>
          <w:b/>
          <w:lang w:val="sk-SK"/>
        </w:rPr>
        <w:t>R4</w:t>
      </w:r>
      <w:r w:rsidR="004A2474" w:rsidRPr="00A0312E">
        <w:rPr>
          <w:rFonts w:eastAsiaTheme="minorEastAsia" w:cstheme="minorHAnsi"/>
          <w:lang w:val="sk-SK"/>
        </w:rPr>
        <w:t xml:space="preserve"> zadajte príkaz</w:t>
      </w:r>
      <w:r w:rsidR="006322A5">
        <w:rPr>
          <w:rFonts w:eastAsiaTheme="minorEastAsia" w:cstheme="minorHAnsi"/>
          <w:lang w:val="sk-SK"/>
        </w:rPr>
        <w:t>...</w:t>
      </w:r>
      <w:r w:rsidR="004A2474" w:rsidRPr="00A0312E">
        <w:rPr>
          <w:rFonts w:eastAsiaTheme="minorEastAsia" w:cstheme="minorHAnsi"/>
          <w:lang w:val="sk-SK"/>
        </w:rPr>
        <w:t xml:space="preserve"> </w:t>
      </w:r>
      <w:r w:rsidR="00593CA1" w:rsidRPr="00A0312E">
        <w:rPr>
          <w:rFonts w:eastAsiaTheme="minorEastAsia" w:cstheme="minorHAnsi"/>
          <w:lang w:val="sk-SK"/>
        </w:rPr>
        <w:t>authentication CHAP</w:t>
      </w:r>
    </w:p>
    <w:p w14:paraId="79AF235F" w14:textId="077FCD37" w:rsidR="00593CA1" w:rsidRPr="00A0312E" w:rsidRDefault="00593CA1" w:rsidP="00593CA1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 xml:space="preserve">Skontrolujte stav </w:t>
      </w:r>
      <w:r w:rsidR="00055E30" w:rsidRPr="00A0312E">
        <w:rPr>
          <w:rFonts w:eastAsiaTheme="minorEastAsia" w:cstheme="minorHAnsi"/>
          <w:lang w:val="sk-SK"/>
        </w:rPr>
        <w:t>rozhraní</w:t>
      </w:r>
    </w:p>
    <w:p w14:paraId="2F34B033" w14:textId="517B00B6" w:rsidR="006322A5" w:rsidRPr="006322A5" w:rsidRDefault="006322A5" w:rsidP="006322A5">
      <w:pPr>
        <w:pStyle w:val="Odsekzoznamu"/>
        <w:numPr>
          <w:ilvl w:val="0"/>
          <w:numId w:val="3"/>
        </w:numPr>
        <w:rPr>
          <w:rFonts w:eastAsiaTheme="minorEastAsia" w:cstheme="minorHAnsi"/>
          <w:lang w:val="sk-SK"/>
        </w:rPr>
      </w:pPr>
      <w:r w:rsidRPr="00374311">
        <w:rPr>
          <w:rFonts w:eastAsiaTheme="minorEastAsia" w:cstheme="minorHAnsi"/>
          <w:b/>
          <w:lang w:val="sk-SK"/>
        </w:rPr>
        <w:t>Autentifikácia voči učiteľskému routru</w:t>
      </w:r>
      <w:r>
        <w:rPr>
          <w:rFonts w:eastAsiaTheme="minorEastAsia" w:cstheme="minorHAnsi"/>
          <w:lang w:val="sk-SK"/>
        </w:rPr>
        <w:t xml:space="preserve"> – </w:t>
      </w:r>
      <w:r w:rsidRPr="00374311">
        <w:rPr>
          <w:rFonts w:eastAsiaTheme="minorEastAsia" w:cstheme="minorHAnsi"/>
          <w:b/>
          <w:lang w:val="sk-SK"/>
        </w:rPr>
        <w:t>jednosmerné CHAP</w:t>
      </w:r>
      <w:r>
        <w:rPr>
          <w:rFonts w:eastAsiaTheme="minorEastAsia" w:cstheme="minorHAnsi"/>
          <w:lang w:val="sk-SK"/>
        </w:rPr>
        <w:t xml:space="preserve"> na R1 a jednosmerné PAP na R2:</w:t>
      </w:r>
    </w:p>
    <w:p w14:paraId="3004E7DB" w14:textId="0177D02B" w:rsidR="00D33A25" w:rsidRPr="00A0312E" w:rsidRDefault="039B7869" w:rsidP="00D33A25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Chap autentifikácia voči R-Ucitel na </w:t>
      </w:r>
      <w:r w:rsidRPr="005F704E">
        <w:rPr>
          <w:rFonts w:cstheme="minorHAnsi"/>
          <w:b/>
          <w:lang w:val="sk-SK"/>
        </w:rPr>
        <w:t>R1</w:t>
      </w:r>
      <w:r w:rsidR="005B0746" w:rsidRPr="00A0312E">
        <w:rPr>
          <w:rFonts w:cstheme="minorHAnsi"/>
          <w:lang w:val="sk-SK"/>
        </w:rPr>
        <w:t>:</w:t>
      </w:r>
    </w:p>
    <w:p w14:paraId="73FF0B47" w14:textId="74BFFEE2" w:rsidR="00D33A25" w:rsidRPr="00A0312E" w:rsidRDefault="00D33A25" w:rsidP="00D33A25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="Times New Roman" w:cstheme="minorHAnsi"/>
          <w:color w:val="000000"/>
          <w:shd w:val="clear" w:color="auto" w:fill="FAFAFA"/>
          <w:lang w:val="sk-SK"/>
        </w:rPr>
        <w:t>Na R1 pri autentifiká</w:t>
      </w:r>
      <w:r w:rsidR="005F704E">
        <w:rPr>
          <w:rFonts w:eastAsia="Times New Roman" w:cstheme="minorHAnsi"/>
          <w:color w:val="000000"/>
          <w:shd w:val="clear" w:color="auto" w:fill="FAFAFA"/>
          <w:lang w:val="sk-SK"/>
        </w:rPr>
        <w:t xml:space="preserve">cii voči učiteľskému smerovaču </w:t>
      </w:r>
      <w:r w:rsidRPr="005F704E">
        <w:rPr>
          <w:rFonts w:eastAsia="Times New Roman" w:cstheme="minorHAnsi"/>
          <w:b/>
          <w:color w:val="000000"/>
          <w:shd w:val="clear" w:color="auto" w:fill="FAFAFA"/>
          <w:lang w:val="sk-SK"/>
        </w:rPr>
        <w:t>R-Ucitel</w:t>
      </w:r>
      <w:r w:rsidRPr="00A0312E">
        <w:rPr>
          <w:rFonts w:eastAsia="Times New Roman" w:cstheme="minorHAnsi"/>
          <w:color w:val="000000"/>
          <w:shd w:val="clear" w:color="auto" w:fill="FAFAFA"/>
          <w:lang w:val="sk-SK"/>
        </w:rPr>
        <w:t xml:space="preserve"> s CHAP treba použiť autentifikáciu ako užívateľ:</w:t>
      </w:r>
    </w:p>
    <w:p w14:paraId="4B4E3580" w14:textId="05F9A7B7" w:rsidR="00D33A25" w:rsidRPr="00A0312E" w:rsidRDefault="00D33A25" w:rsidP="00325845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s heslom #chap@ (# je číslo skupiny, @ je číslo smerovača, t.j. 1, alebo</w:t>
      </w:r>
      <w:r w:rsidR="005F704E">
        <w:rPr>
          <w:rFonts w:eastAsia="Times New Roman" w:cstheme="minorHAnsi"/>
          <w:color w:val="000000"/>
          <w:lang w:val="sk-SK"/>
        </w:rPr>
        <w:t xml:space="preserve"> 2</w:t>
      </w:r>
      <w:r w:rsidRPr="00A0312E">
        <w:rPr>
          <w:rFonts w:eastAsia="Times New Roman" w:cstheme="minorHAnsi"/>
          <w:color w:val="000000"/>
          <w:lang w:val="sk-SK"/>
        </w:rPr>
        <w:t xml:space="preserve"> </w:t>
      </w:r>
    </w:p>
    <w:p w14:paraId="216653D1" w14:textId="77777777" w:rsidR="00571124" w:rsidRPr="00A0312E" w:rsidRDefault="039B7869" w:rsidP="00571124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cstheme="minorHAnsi"/>
          <w:lang w:val="sk-SK"/>
        </w:rPr>
        <w:t xml:space="preserve">PAP autentifikácia voči R-Ucitel na </w:t>
      </w:r>
      <w:r w:rsidRPr="005F704E">
        <w:rPr>
          <w:rFonts w:cstheme="minorHAnsi"/>
          <w:b/>
          <w:lang w:val="sk-SK"/>
        </w:rPr>
        <w:t>R2</w:t>
      </w:r>
    </w:p>
    <w:p w14:paraId="5BC0C255" w14:textId="580A7C1A" w:rsidR="00571124" w:rsidRPr="00A0312E" w:rsidRDefault="00571124" w:rsidP="00571124">
      <w:pPr>
        <w:pStyle w:val="Odsekzoznamu"/>
        <w:numPr>
          <w:ilvl w:val="2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="Times New Roman" w:cstheme="minorHAnsi"/>
          <w:color w:val="000000"/>
          <w:shd w:val="clear" w:color="auto" w:fill="FAFAFA"/>
          <w:lang w:val="sk-SK"/>
        </w:rPr>
        <w:t xml:space="preserve">Na </w:t>
      </w:r>
      <w:r w:rsidRPr="005F704E">
        <w:rPr>
          <w:rFonts w:eastAsia="Times New Roman" w:cstheme="minorHAnsi"/>
          <w:b/>
          <w:color w:val="000000"/>
          <w:shd w:val="clear" w:color="auto" w:fill="FAFAFA"/>
          <w:lang w:val="sk-SK"/>
        </w:rPr>
        <w:t>R2</w:t>
      </w:r>
      <w:r w:rsidRPr="00A0312E">
        <w:rPr>
          <w:rFonts w:eastAsia="Times New Roman" w:cstheme="minorHAnsi"/>
          <w:color w:val="000000"/>
          <w:shd w:val="clear" w:color="auto" w:fill="FAFAFA"/>
          <w:lang w:val="sk-SK"/>
        </w:rPr>
        <w:t xml:space="preserve"> pri autentifikácii voči učiteľskému smerovaču </w:t>
      </w:r>
      <w:r w:rsidRPr="005F704E">
        <w:rPr>
          <w:rFonts w:eastAsia="Times New Roman" w:cstheme="minorHAnsi"/>
          <w:b/>
          <w:color w:val="000000"/>
          <w:shd w:val="clear" w:color="auto" w:fill="FAFAFA"/>
          <w:lang w:val="sk-SK"/>
        </w:rPr>
        <w:t>R-Ucitel</w:t>
      </w:r>
      <w:r w:rsidRPr="00A0312E">
        <w:rPr>
          <w:rFonts w:eastAsia="Times New Roman" w:cstheme="minorHAnsi"/>
          <w:color w:val="000000"/>
          <w:shd w:val="clear" w:color="auto" w:fill="FAFAFA"/>
          <w:lang w:val="sk-SK"/>
        </w:rPr>
        <w:t xml:space="preserve"> s PAP sa treba autentifikovať ako užívateľ:</w:t>
      </w:r>
    </w:p>
    <w:p w14:paraId="29963BCB" w14:textId="77777777" w:rsidR="00A00DED" w:rsidRPr="00A0312E" w:rsidRDefault="00571124" w:rsidP="00A00DED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s menom #Router@ (# je číslo skupiny, @ je číslo smerovača, t.j. 1, alebo 2)</w:t>
      </w:r>
    </w:p>
    <w:p w14:paraId="02F9DFB9" w14:textId="160A70CE" w:rsidR="00571124" w:rsidRPr="00A0312E" w:rsidRDefault="00571124" w:rsidP="00A00DED">
      <w:pPr>
        <w:pStyle w:val="Odsekzoznamu"/>
        <w:numPr>
          <w:ilvl w:val="3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="Times New Roman" w:cstheme="minorHAnsi"/>
          <w:color w:val="000000"/>
          <w:lang w:val="sk-SK"/>
        </w:rPr>
        <w:t>a heslom #pap@ (# je číslo skupiny, @ je číslo smerovača, t.j. 1, alebo 2)</w:t>
      </w:r>
    </w:p>
    <w:p w14:paraId="2547E822" w14:textId="77777777" w:rsidR="005F704E" w:rsidRDefault="039B7869" w:rsidP="039B7869">
      <w:pPr>
        <w:pStyle w:val="Odsekzoznamu"/>
        <w:numPr>
          <w:ilvl w:val="0"/>
          <w:numId w:val="3"/>
        </w:numPr>
        <w:rPr>
          <w:rFonts w:eastAsiaTheme="minorEastAsia" w:cstheme="minorHAnsi"/>
          <w:lang w:val="sk-SK"/>
        </w:rPr>
      </w:pPr>
      <w:r w:rsidRPr="00A0312E">
        <w:rPr>
          <w:rFonts w:eastAsiaTheme="minorEastAsia" w:cstheme="minorHAnsi"/>
          <w:lang w:val="sk-SK"/>
        </w:rPr>
        <w:t>OSPF</w:t>
      </w:r>
      <w:r w:rsidR="006322A5">
        <w:rPr>
          <w:rFonts w:eastAsiaTheme="minorEastAsia" w:cstheme="minorHAnsi"/>
          <w:lang w:val="sk-SK"/>
        </w:rPr>
        <w:t xml:space="preserve"> </w:t>
      </w:r>
    </w:p>
    <w:p w14:paraId="503F895C" w14:textId="79FB6512" w:rsidR="005F704E" w:rsidRDefault="006322A5" w:rsidP="005F704E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>
        <w:rPr>
          <w:rFonts w:eastAsiaTheme="minorEastAsia" w:cstheme="minorHAnsi"/>
          <w:lang w:val="sk-SK"/>
        </w:rPr>
        <w:t>area 0 hore</w:t>
      </w:r>
      <w:r w:rsidR="005F704E">
        <w:rPr>
          <w:rFonts w:eastAsiaTheme="minorEastAsia" w:cstheme="minorHAnsi"/>
          <w:lang w:val="sk-SK"/>
        </w:rPr>
        <w:t xml:space="preserve"> k učiteľskému smerovaču</w:t>
      </w:r>
    </w:p>
    <w:p w14:paraId="6188A26B" w14:textId="1D3F72CE" w:rsidR="0A5684A2" w:rsidRPr="00A0312E" w:rsidRDefault="006322A5" w:rsidP="005F704E">
      <w:pPr>
        <w:pStyle w:val="Odsekzoznamu"/>
        <w:numPr>
          <w:ilvl w:val="1"/>
          <w:numId w:val="3"/>
        </w:numPr>
        <w:rPr>
          <w:rFonts w:eastAsiaTheme="minorEastAsia" w:cstheme="minorHAnsi"/>
          <w:lang w:val="sk-SK"/>
        </w:rPr>
      </w:pPr>
      <w:r>
        <w:rPr>
          <w:rFonts w:eastAsiaTheme="minorEastAsia" w:cstheme="minorHAnsi"/>
          <w:lang w:val="sk-SK"/>
        </w:rPr>
        <w:t>area # dole</w:t>
      </w:r>
      <w:r w:rsidR="005F704E">
        <w:rPr>
          <w:rFonts w:eastAsiaTheme="minorEastAsia" w:cstheme="minorHAnsi"/>
          <w:lang w:val="sk-SK"/>
        </w:rPr>
        <w:t xml:space="preserve"> medzi vašimi smerovačmi</w:t>
      </w:r>
    </w:p>
    <w:sectPr w:rsidR="0A5684A2" w:rsidRPr="00A0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51C9"/>
    <w:multiLevelType w:val="multilevel"/>
    <w:tmpl w:val="833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91251"/>
    <w:multiLevelType w:val="multilevel"/>
    <w:tmpl w:val="CF24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005B3"/>
    <w:multiLevelType w:val="hybridMultilevel"/>
    <w:tmpl w:val="8794A9EA"/>
    <w:lvl w:ilvl="0" w:tplc="EE04A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E9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88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CA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EE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E5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AC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6A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A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3E84"/>
    <w:multiLevelType w:val="multilevel"/>
    <w:tmpl w:val="381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77181"/>
    <w:multiLevelType w:val="hybridMultilevel"/>
    <w:tmpl w:val="7C10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65E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8D50BC"/>
    <w:multiLevelType w:val="multilevel"/>
    <w:tmpl w:val="FD3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B50764"/>
    <w:multiLevelType w:val="hybridMultilevel"/>
    <w:tmpl w:val="942AA9A4"/>
    <w:lvl w:ilvl="0" w:tplc="65921506">
      <w:start w:val="1"/>
      <w:numFmt w:val="decimal"/>
      <w:lvlText w:val="%1."/>
      <w:lvlJc w:val="left"/>
      <w:pPr>
        <w:ind w:left="720" w:hanging="360"/>
      </w:pPr>
    </w:lvl>
    <w:lvl w:ilvl="1" w:tplc="C9F41CE4">
      <w:start w:val="1"/>
      <w:numFmt w:val="lowerLetter"/>
      <w:lvlText w:val="%2."/>
      <w:lvlJc w:val="left"/>
      <w:pPr>
        <w:ind w:left="1440" w:hanging="360"/>
      </w:pPr>
    </w:lvl>
    <w:lvl w:ilvl="2" w:tplc="E1262F5E">
      <w:start w:val="1"/>
      <w:numFmt w:val="lowerRoman"/>
      <w:lvlText w:val="%3."/>
      <w:lvlJc w:val="right"/>
      <w:pPr>
        <w:ind w:left="2160" w:hanging="180"/>
      </w:pPr>
    </w:lvl>
    <w:lvl w:ilvl="3" w:tplc="A3CC4C64">
      <w:start w:val="1"/>
      <w:numFmt w:val="decimal"/>
      <w:lvlText w:val="%4."/>
      <w:lvlJc w:val="left"/>
      <w:pPr>
        <w:ind w:left="2880" w:hanging="360"/>
      </w:pPr>
    </w:lvl>
    <w:lvl w:ilvl="4" w:tplc="2DD8FF7E">
      <w:start w:val="1"/>
      <w:numFmt w:val="lowerLetter"/>
      <w:lvlText w:val="%5."/>
      <w:lvlJc w:val="left"/>
      <w:pPr>
        <w:ind w:left="3600" w:hanging="360"/>
      </w:pPr>
    </w:lvl>
    <w:lvl w:ilvl="5" w:tplc="37D44258">
      <w:start w:val="1"/>
      <w:numFmt w:val="lowerRoman"/>
      <w:lvlText w:val="%6."/>
      <w:lvlJc w:val="right"/>
      <w:pPr>
        <w:ind w:left="4320" w:hanging="180"/>
      </w:pPr>
    </w:lvl>
    <w:lvl w:ilvl="6" w:tplc="B2DC4858">
      <w:start w:val="1"/>
      <w:numFmt w:val="decimal"/>
      <w:lvlText w:val="%7."/>
      <w:lvlJc w:val="left"/>
      <w:pPr>
        <w:ind w:left="5040" w:hanging="360"/>
      </w:pPr>
    </w:lvl>
    <w:lvl w:ilvl="7" w:tplc="BB3C6CB6">
      <w:start w:val="1"/>
      <w:numFmt w:val="lowerLetter"/>
      <w:lvlText w:val="%8."/>
      <w:lvlJc w:val="left"/>
      <w:pPr>
        <w:ind w:left="5760" w:hanging="360"/>
      </w:pPr>
    </w:lvl>
    <w:lvl w:ilvl="8" w:tplc="E620E62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05201"/>
    <w:multiLevelType w:val="hybridMultilevel"/>
    <w:tmpl w:val="8454125C"/>
    <w:lvl w:ilvl="0" w:tplc="C108F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05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64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C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2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E0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61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E8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225F1"/>
    <w:multiLevelType w:val="hybridMultilevel"/>
    <w:tmpl w:val="9CC0FED0"/>
    <w:lvl w:ilvl="0" w:tplc="974A689C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81AE6">
      <w:start w:val="1"/>
      <w:numFmt w:val="lowerLetter"/>
      <w:lvlText w:val="%5."/>
      <w:lvlJc w:val="left"/>
      <w:pPr>
        <w:ind w:left="3600" w:hanging="360"/>
      </w:pPr>
    </w:lvl>
    <w:lvl w:ilvl="5" w:tplc="662C0008">
      <w:start w:val="1"/>
      <w:numFmt w:val="lowerRoman"/>
      <w:lvlText w:val="%6."/>
      <w:lvlJc w:val="right"/>
      <w:pPr>
        <w:ind w:left="4320" w:hanging="180"/>
      </w:pPr>
    </w:lvl>
    <w:lvl w:ilvl="6" w:tplc="A9DE20E8">
      <w:start w:val="1"/>
      <w:numFmt w:val="decimal"/>
      <w:lvlText w:val="%7."/>
      <w:lvlJc w:val="left"/>
      <w:pPr>
        <w:ind w:left="5040" w:hanging="360"/>
      </w:pPr>
    </w:lvl>
    <w:lvl w:ilvl="7" w:tplc="C54229C6">
      <w:start w:val="1"/>
      <w:numFmt w:val="lowerLetter"/>
      <w:lvlText w:val="%8."/>
      <w:lvlJc w:val="left"/>
      <w:pPr>
        <w:ind w:left="5760" w:hanging="360"/>
      </w:pPr>
    </w:lvl>
    <w:lvl w:ilvl="8" w:tplc="009A81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gr. Jana Uramová, PhD.">
    <w15:presenceInfo w15:providerId="None" w15:userId="Mgr. Jana Uramová, PhD."/>
  </w15:person>
  <w15:person w15:author="Jana Uramova">
    <w15:presenceInfo w15:providerId="None" w15:userId="Jana Uram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E5379"/>
    <w:rsid w:val="000035E9"/>
    <w:rsid w:val="00014504"/>
    <w:rsid w:val="00036792"/>
    <w:rsid w:val="0005177D"/>
    <w:rsid w:val="00052F34"/>
    <w:rsid w:val="00055E30"/>
    <w:rsid w:val="00080890"/>
    <w:rsid w:val="000B4A61"/>
    <w:rsid w:val="000B610B"/>
    <w:rsid w:val="000F5D28"/>
    <w:rsid w:val="000F6B01"/>
    <w:rsid w:val="00107EA3"/>
    <w:rsid w:val="00110F69"/>
    <w:rsid w:val="00114B82"/>
    <w:rsid w:val="00114DBD"/>
    <w:rsid w:val="00121215"/>
    <w:rsid w:val="00143C42"/>
    <w:rsid w:val="001837BD"/>
    <w:rsid w:val="0018755B"/>
    <w:rsid w:val="001A57AD"/>
    <w:rsid w:val="001C148B"/>
    <w:rsid w:val="001C2803"/>
    <w:rsid w:val="001C4755"/>
    <w:rsid w:val="001E6594"/>
    <w:rsid w:val="001E6A44"/>
    <w:rsid w:val="001F07DD"/>
    <w:rsid w:val="001F0C9B"/>
    <w:rsid w:val="001F5696"/>
    <w:rsid w:val="00244DDA"/>
    <w:rsid w:val="002515AC"/>
    <w:rsid w:val="002A6D97"/>
    <w:rsid w:val="002A6F18"/>
    <w:rsid w:val="002D1803"/>
    <w:rsid w:val="002D27BB"/>
    <w:rsid w:val="00302FF2"/>
    <w:rsid w:val="003361A1"/>
    <w:rsid w:val="003516F9"/>
    <w:rsid w:val="003673DC"/>
    <w:rsid w:val="00371F77"/>
    <w:rsid w:val="00374311"/>
    <w:rsid w:val="00394ADC"/>
    <w:rsid w:val="00394B92"/>
    <w:rsid w:val="003A06A0"/>
    <w:rsid w:val="003A3E83"/>
    <w:rsid w:val="003C1C47"/>
    <w:rsid w:val="003D16D8"/>
    <w:rsid w:val="003E1485"/>
    <w:rsid w:val="00416829"/>
    <w:rsid w:val="00421514"/>
    <w:rsid w:val="004250A1"/>
    <w:rsid w:val="004332FA"/>
    <w:rsid w:val="00444B16"/>
    <w:rsid w:val="004521CF"/>
    <w:rsid w:val="00456FF5"/>
    <w:rsid w:val="004575B1"/>
    <w:rsid w:val="00473FF6"/>
    <w:rsid w:val="004746CD"/>
    <w:rsid w:val="00480BE6"/>
    <w:rsid w:val="004A2474"/>
    <w:rsid w:val="004A6342"/>
    <w:rsid w:val="004B0B1A"/>
    <w:rsid w:val="004C0714"/>
    <w:rsid w:val="004D3901"/>
    <w:rsid w:val="004E6AA0"/>
    <w:rsid w:val="004F6A41"/>
    <w:rsid w:val="00502DCC"/>
    <w:rsid w:val="00534862"/>
    <w:rsid w:val="00562D74"/>
    <w:rsid w:val="00567126"/>
    <w:rsid w:val="00571124"/>
    <w:rsid w:val="00590693"/>
    <w:rsid w:val="00593CA1"/>
    <w:rsid w:val="00594DE1"/>
    <w:rsid w:val="005B0746"/>
    <w:rsid w:val="005F704E"/>
    <w:rsid w:val="005F7420"/>
    <w:rsid w:val="006055A2"/>
    <w:rsid w:val="00621B0A"/>
    <w:rsid w:val="006322A5"/>
    <w:rsid w:val="006334D1"/>
    <w:rsid w:val="00634FF1"/>
    <w:rsid w:val="0064757A"/>
    <w:rsid w:val="006529A3"/>
    <w:rsid w:val="006578B8"/>
    <w:rsid w:val="00661D5C"/>
    <w:rsid w:val="00681B24"/>
    <w:rsid w:val="006A701F"/>
    <w:rsid w:val="007174C0"/>
    <w:rsid w:val="00771556"/>
    <w:rsid w:val="00776A3F"/>
    <w:rsid w:val="007A6E07"/>
    <w:rsid w:val="007B22F2"/>
    <w:rsid w:val="007C25E1"/>
    <w:rsid w:val="007D7BD9"/>
    <w:rsid w:val="007E221F"/>
    <w:rsid w:val="008209F1"/>
    <w:rsid w:val="008A7A2B"/>
    <w:rsid w:val="008B586D"/>
    <w:rsid w:val="008C6C77"/>
    <w:rsid w:val="008F3D68"/>
    <w:rsid w:val="00977340"/>
    <w:rsid w:val="00984665"/>
    <w:rsid w:val="00984AB8"/>
    <w:rsid w:val="009A6816"/>
    <w:rsid w:val="009B0812"/>
    <w:rsid w:val="009C68C2"/>
    <w:rsid w:val="009E37E2"/>
    <w:rsid w:val="009E50BD"/>
    <w:rsid w:val="009F4653"/>
    <w:rsid w:val="009F4F44"/>
    <w:rsid w:val="00A00DED"/>
    <w:rsid w:val="00A0312E"/>
    <w:rsid w:val="00A4590A"/>
    <w:rsid w:val="00A50890"/>
    <w:rsid w:val="00A72A8A"/>
    <w:rsid w:val="00A74AA9"/>
    <w:rsid w:val="00A92D6C"/>
    <w:rsid w:val="00A930BA"/>
    <w:rsid w:val="00AD04A3"/>
    <w:rsid w:val="00AD79C9"/>
    <w:rsid w:val="00AF0804"/>
    <w:rsid w:val="00B05564"/>
    <w:rsid w:val="00B33B34"/>
    <w:rsid w:val="00B57019"/>
    <w:rsid w:val="00B61102"/>
    <w:rsid w:val="00B623FB"/>
    <w:rsid w:val="00BB52B2"/>
    <w:rsid w:val="00BC3D0E"/>
    <w:rsid w:val="00BC54C9"/>
    <w:rsid w:val="00BD0C41"/>
    <w:rsid w:val="00BF0FCD"/>
    <w:rsid w:val="00BF44B6"/>
    <w:rsid w:val="00C34D37"/>
    <w:rsid w:val="00C4446B"/>
    <w:rsid w:val="00C87BF0"/>
    <w:rsid w:val="00CC08FA"/>
    <w:rsid w:val="00CD601C"/>
    <w:rsid w:val="00CE2BF7"/>
    <w:rsid w:val="00CE4349"/>
    <w:rsid w:val="00CF5FF6"/>
    <w:rsid w:val="00D03E5B"/>
    <w:rsid w:val="00D21C6A"/>
    <w:rsid w:val="00D238AF"/>
    <w:rsid w:val="00D25C96"/>
    <w:rsid w:val="00D3057E"/>
    <w:rsid w:val="00D33A25"/>
    <w:rsid w:val="00D37183"/>
    <w:rsid w:val="00D57EFB"/>
    <w:rsid w:val="00D95B0C"/>
    <w:rsid w:val="00D96F25"/>
    <w:rsid w:val="00DB32D4"/>
    <w:rsid w:val="00DC2FBE"/>
    <w:rsid w:val="00DC3182"/>
    <w:rsid w:val="00DE17A8"/>
    <w:rsid w:val="00DE19D8"/>
    <w:rsid w:val="00DE27B2"/>
    <w:rsid w:val="00DF10BE"/>
    <w:rsid w:val="00E06411"/>
    <w:rsid w:val="00E07905"/>
    <w:rsid w:val="00E127A8"/>
    <w:rsid w:val="00E20E8B"/>
    <w:rsid w:val="00E2581D"/>
    <w:rsid w:val="00E328D0"/>
    <w:rsid w:val="00E56645"/>
    <w:rsid w:val="00E7134B"/>
    <w:rsid w:val="00E765CE"/>
    <w:rsid w:val="00EA2818"/>
    <w:rsid w:val="00EC0A81"/>
    <w:rsid w:val="00F01027"/>
    <w:rsid w:val="00F42E6D"/>
    <w:rsid w:val="00F77C9B"/>
    <w:rsid w:val="00F82023"/>
    <w:rsid w:val="00F825F7"/>
    <w:rsid w:val="00FB6C86"/>
    <w:rsid w:val="00FD1580"/>
    <w:rsid w:val="00FD473D"/>
    <w:rsid w:val="00FE3523"/>
    <w:rsid w:val="00FF138A"/>
    <w:rsid w:val="022B43E5"/>
    <w:rsid w:val="027E5379"/>
    <w:rsid w:val="039B7869"/>
    <w:rsid w:val="0A5684A2"/>
    <w:rsid w:val="0F8DB36C"/>
    <w:rsid w:val="18597F4F"/>
    <w:rsid w:val="229C4B7A"/>
    <w:rsid w:val="33EDCC8D"/>
    <w:rsid w:val="34802C60"/>
    <w:rsid w:val="363A406D"/>
    <w:rsid w:val="4FACCF98"/>
    <w:rsid w:val="53078818"/>
    <w:rsid w:val="539E2A58"/>
    <w:rsid w:val="57AD8801"/>
    <w:rsid w:val="5A995079"/>
    <w:rsid w:val="64CF6949"/>
    <w:rsid w:val="66DFC2E9"/>
    <w:rsid w:val="7A39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A0B7A671-9E97-4D8D-BC75-646BE6E3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28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21B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1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Uramova</dc:creator>
  <cp:keywords/>
  <dc:description/>
  <cp:lastModifiedBy>Jana Uramova</cp:lastModifiedBy>
  <cp:revision>7</cp:revision>
  <dcterms:created xsi:type="dcterms:W3CDTF">2018-02-23T15:14:00Z</dcterms:created>
  <dcterms:modified xsi:type="dcterms:W3CDTF">2018-04-04T14:17:00Z</dcterms:modified>
</cp:coreProperties>
</file>